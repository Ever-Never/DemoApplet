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A9D" w:rsidRDefault="00AC7A9D" w:rsidP="00AC7A9D">
      <w:pPr>
        <w:jc w:val="center"/>
        <w:rPr>
          <w:b/>
          <w:sz w:val="72"/>
          <w:szCs w:val="72"/>
        </w:rPr>
      </w:pPr>
    </w:p>
    <w:p w:rsidR="00AC7A9D" w:rsidRDefault="00AC7A9D" w:rsidP="00AC7A9D">
      <w:pPr>
        <w:jc w:val="center"/>
        <w:rPr>
          <w:b/>
          <w:sz w:val="72"/>
          <w:szCs w:val="72"/>
        </w:rPr>
      </w:pPr>
    </w:p>
    <w:p w:rsidR="00AC7A9D" w:rsidRDefault="00AC7A9D" w:rsidP="00AC7A9D">
      <w:pPr>
        <w:jc w:val="center"/>
        <w:rPr>
          <w:b/>
          <w:sz w:val="72"/>
          <w:szCs w:val="72"/>
        </w:rPr>
      </w:pPr>
    </w:p>
    <w:p w:rsidR="00AC7A9D" w:rsidRDefault="00AC7A9D" w:rsidP="00AC7A9D">
      <w:pPr>
        <w:jc w:val="center"/>
        <w:rPr>
          <w:b/>
          <w:sz w:val="72"/>
          <w:szCs w:val="72"/>
        </w:rPr>
      </w:pPr>
    </w:p>
    <w:p w:rsidR="00AC7A9D" w:rsidRDefault="00AC7A9D" w:rsidP="00AC7A9D">
      <w:pPr>
        <w:jc w:val="center"/>
        <w:rPr>
          <w:b/>
          <w:sz w:val="72"/>
          <w:szCs w:val="72"/>
        </w:rPr>
      </w:pPr>
      <w:r w:rsidRPr="00BA7C28">
        <w:rPr>
          <w:b/>
          <w:sz w:val="72"/>
          <w:szCs w:val="72"/>
        </w:rPr>
        <w:t>Demo Applet</w:t>
      </w:r>
    </w:p>
    <w:p w:rsidR="00AC7A9D" w:rsidRDefault="00AC7A9D" w:rsidP="00AC7A9D">
      <w:pPr>
        <w:jc w:val="center"/>
        <w:rPr>
          <w:sz w:val="40"/>
          <w:szCs w:val="40"/>
        </w:rPr>
      </w:pPr>
      <w:r>
        <w:rPr>
          <w:sz w:val="40"/>
          <w:szCs w:val="40"/>
        </w:rPr>
        <w:t>APDU Specification</w:t>
      </w:r>
    </w:p>
    <w:p w:rsidR="00AC7A9D" w:rsidRDefault="00AC7A9D">
      <w:pPr>
        <w:rPr>
          <w:sz w:val="40"/>
          <w:szCs w:val="40"/>
        </w:rPr>
      </w:pPr>
      <w:r>
        <w:rPr>
          <w:sz w:val="40"/>
          <w:szCs w:val="40"/>
        </w:rPr>
        <w:br w:type="page"/>
      </w:r>
    </w:p>
    <w:p w:rsidR="00AC7A9D" w:rsidRDefault="00AC7A9D" w:rsidP="00AC7A9D">
      <w:pPr>
        <w:jc w:val="center"/>
        <w:rPr>
          <w:sz w:val="40"/>
          <w:szCs w:val="40"/>
        </w:rPr>
      </w:pPr>
    </w:p>
    <w:sdt>
      <w:sdtPr>
        <w:rPr>
          <w:rFonts w:asciiTheme="minorHAnsi" w:eastAsiaTheme="minorEastAsia" w:hAnsiTheme="minorHAnsi" w:cstheme="minorBidi"/>
          <w:color w:val="auto"/>
          <w:spacing w:val="0"/>
          <w:kern w:val="0"/>
          <w:sz w:val="22"/>
          <w:szCs w:val="22"/>
        </w:rPr>
        <w:id w:val="25378820"/>
        <w:docPartObj>
          <w:docPartGallery w:val="Table of Contents"/>
          <w:docPartUnique/>
        </w:docPartObj>
      </w:sdtPr>
      <w:sdtContent>
        <w:p w:rsidR="00AC7A9D" w:rsidRDefault="00AC7A9D" w:rsidP="007F396B">
          <w:pPr>
            <w:pStyle w:val="Title"/>
          </w:pPr>
          <w:r>
            <w:t>Contents</w:t>
          </w:r>
        </w:p>
        <w:p w:rsidR="00871B67" w:rsidRDefault="00EE1FB5">
          <w:pPr>
            <w:pStyle w:val="TOC1"/>
            <w:tabs>
              <w:tab w:val="right" w:leader="dot" w:pos="9350"/>
            </w:tabs>
            <w:rPr>
              <w:noProof/>
              <w:szCs w:val="28"/>
              <w:lang w:bidi="bn-IN"/>
            </w:rPr>
          </w:pPr>
          <w:r>
            <w:fldChar w:fldCharType="begin"/>
          </w:r>
          <w:r w:rsidR="00AC7A9D">
            <w:instrText xml:space="preserve"> TOC \o "1-3" \h \z \u </w:instrText>
          </w:r>
          <w:r>
            <w:fldChar w:fldCharType="separate"/>
          </w:r>
          <w:hyperlink w:anchor="_Toc402784680" w:history="1">
            <w:r w:rsidR="00871B67" w:rsidRPr="007B5A86">
              <w:rPr>
                <w:rStyle w:val="Hyperlink"/>
                <w:noProof/>
              </w:rPr>
              <w:t>1 Introduction</w:t>
            </w:r>
            <w:r w:rsidR="00871B67">
              <w:rPr>
                <w:noProof/>
                <w:webHidden/>
              </w:rPr>
              <w:tab/>
            </w:r>
            <w:r>
              <w:rPr>
                <w:noProof/>
                <w:webHidden/>
              </w:rPr>
              <w:fldChar w:fldCharType="begin"/>
            </w:r>
            <w:r w:rsidR="00871B67">
              <w:rPr>
                <w:noProof/>
                <w:webHidden/>
              </w:rPr>
              <w:instrText xml:space="preserve"> PAGEREF _Toc402784680 \h </w:instrText>
            </w:r>
            <w:r>
              <w:rPr>
                <w:noProof/>
                <w:webHidden/>
              </w:rPr>
            </w:r>
            <w:r>
              <w:rPr>
                <w:noProof/>
                <w:webHidden/>
              </w:rPr>
              <w:fldChar w:fldCharType="separate"/>
            </w:r>
            <w:r w:rsidR="00871B67">
              <w:rPr>
                <w:noProof/>
                <w:webHidden/>
              </w:rPr>
              <w:t>3</w:t>
            </w:r>
            <w:r>
              <w:rPr>
                <w:noProof/>
                <w:webHidden/>
              </w:rPr>
              <w:fldChar w:fldCharType="end"/>
            </w:r>
          </w:hyperlink>
        </w:p>
        <w:p w:rsidR="00871B67" w:rsidRDefault="00EE1FB5">
          <w:pPr>
            <w:pStyle w:val="TOC1"/>
            <w:tabs>
              <w:tab w:val="right" w:leader="dot" w:pos="9350"/>
            </w:tabs>
            <w:rPr>
              <w:noProof/>
              <w:szCs w:val="28"/>
              <w:lang w:bidi="bn-IN"/>
            </w:rPr>
          </w:pPr>
          <w:hyperlink w:anchor="_Toc402784681" w:history="1">
            <w:r w:rsidR="00871B67" w:rsidRPr="007B5A86">
              <w:rPr>
                <w:rStyle w:val="Hyperlink"/>
                <w:noProof/>
              </w:rPr>
              <w:t>2 Command List</w:t>
            </w:r>
            <w:r w:rsidR="00871B67">
              <w:rPr>
                <w:noProof/>
                <w:webHidden/>
              </w:rPr>
              <w:tab/>
            </w:r>
            <w:r>
              <w:rPr>
                <w:noProof/>
                <w:webHidden/>
              </w:rPr>
              <w:fldChar w:fldCharType="begin"/>
            </w:r>
            <w:r w:rsidR="00871B67">
              <w:rPr>
                <w:noProof/>
                <w:webHidden/>
              </w:rPr>
              <w:instrText xml:space="preserve"> PAGEREF _Toc402784681 \h </w:instrText>
            </w:r>
            <w:r>
              <w:rPr>
                <w:noProof/>
                <w:webHidden/>
              </w:rPr>
            </w:r>
            <w:r>
              <w:rPr>
                <w:noProof/>
                <w:webHidden/>
              </w:rPr>
              <w:fldChar w:fldCharType="separate"/>
            </w:r>
            <w:r w:rsidR="00871B67">
              <w:rPr>
                <w:noProof/>
                <w:webHidden/>
              </w:rPr>
              <w:t>4</w:t>
            </w:r>
            <w:r>
              <w:rPr>
                <w:noProof/>
                <w:webHidden/>
              </w:rPr>
              <w:fldChar w:fldCharType="end"/>
            </w:r>
          </w:hyperlink>
        </w:p>
        <w:p w:rsidR="00871B67" w:rsidRDefault="00EE1FB5">
          <w:pPr>
            <w:pStyle w:val="TOC1"/>
            <w:tabs>
              <w:tab w:val="right" w:leader="dot" w:pos="9350"/>
            </w:tabs>
            <w:rPr>
              <w:noProof/>
              <w:szCs w:val="28"/>
              <w:lang w:bidi="bn-IN"/>
            </w:rPr>
          </w:pPr>
          <w:hyperlink w:anchor="_Toc402784682" w:history="1">
            <w:r w:rsidR="00871B67" w:rsidRPr="007B5A86">
              <w:rPr>
                <w:rStyle w:val="Hyperlink"/>
                <w:noProof/>
              </w:rPr>
              <w:t>3 Status Words</w:t>
            </w:r>
            <w:r w:rsidR="00871B67">
              <w:rPr>
                <w:noProof/>
                <w:webHidden/>
              </w:rPr>
              <w:tab/>
            </w:r>
            <w:r>
              <w:rPr>
                <w:noProof/>
                <w:webHidden/>
              </w:rPr>
              <w:fldChar w:fldCharType="begin"/>
            </w:r>
            <w:r w:rsidR="00871B67">
              <w:rPr>
                <w:noProof/>
                <w:webHidden/>
              </w:rPr>
              <w:instrText xml:space="preserve"> PAGEREF _Toc402784682 \h </w:instrText>
            </w:r>
            <w:r>
              <w:rPr>
                <w:noProof/>
                <w:webHidden/>
              </w:rPr>
            </w:r>
            <w:r>
              <w:rPr>
                <w:noProof/>
                <w:webHidden/>
              </w:rPr>
              <w:fldChar w:fldCharType="separate"/>
            </w:r>
            <w:r w:rsidR="00871B67">
              <w:rPr>
                <w:noProof/>
                <w:webHidden/>
              </w:rPr>
              <w:t>5</w:t>
            </w:r>
            <w:r>
              <w:rPr>
                <w:noProof/>
                <w:webHidden/>
              </w:rPr>
              <w:fldChar w:fldCharType="end"/>
            </w:r>
          </w:hyperlink>
        </w:p>
        <w:p w:rsidR="00871B67" w:rsidRDefault="00EE1FB5">
          <w:pPr>
            <w:pStyle w:val="TOC1"/>
            <w:tabs>
              <w:tab w:val="right" w:leader="dot" w:pos="9350"/>
            </w:tabs>
            <w:rPr>
              <w:noProof/>
              <w:szCs w:val="28"/>
              <w:lang w:bidi="bn-IN"/>
            </w:rPr>
          </w:pPr>
          <w:hyperlink w:anchor="_Toc402784683" w:history="1">
            <w:r w:rsidR="00871B67" w:rsidRPr="007B5A86">
              <w:rPr>
                <w:rStyle w:val="Hyperlink"/>
                <w:noProof/>
              </w:rPr>
              <w:t>4 Select Applet</w:t>
            </w:r>
            <w:r w:rsidR="00871B67">
              <w:rPr>
                <w:noProof/>
                <w:webHidden/>
              </w:rPr>
              <w:tab/>
            </w:r>
            <w:r>
              <w:rPr>
                <w:noProof/>
                <w:webHidden/>
              </w:rPr>
              <w:fldChar w:fldCharType="begin"/>
            </w:r>
            <w:r w:rsidR="00871B67">
              <w:rPr>
                <w:noProof/>
                <w:webHidden/>
              </w:rPr>
              <w:instrText xml:space="preserve"> PAGEREF _Toc402784683 \h </w:instrText>
            </w:r>
            <w:r>
              <w:rPr>
                <w:noProof/>
                <w:webHidden/>
              </w:rPr>
            </w:r>
            <w:r>
              <w:rPr>
                <w:noProof/>
                <w:webHidden/>
              </w:rPr>
              <w:fldChar w:fldCharType="separate"/>
            </w:r>
            <w:r w:rsidR="00871B67">
              <w:rPr>
                <w:noProof/>
                <w:webHidden/>
              </w:rPr>
              <w:t>7</w:t>
            </w:r>
            <w:r>
              <w:rPr>
                <w:noProof/>
                <w:webHidden/>
              </w:rPr>
              <w:fldChar w:fldCharType="end"/>
            </w:r>
          </w:hyperlink>
        </w:p>
        <w:p w:rsidR="00871B67" w:rsidRDefault="00EE1FB5">
          <w:pPr>
            <w:pStyle w:val="TOC1"/>
            <w:tabs>
              <w:tab w:val="right" w:leader="dot" w:pos="9350"/>
            </w:tabs>
            <w:rPr>
              <w:noProof/>
              <w:szCs w:val="28"/>
              <w:lang w:bidi="bn-IN"/>
            </w:rPr>
          </w:pPr>
          <w:hyperlink w:anchor="_Toc402784684" w:history="1">
            <w:r w:rsidR="00871B67" w:rsidRPr="007B5A86">
              <w:rPr>
                <w:rStyle w:val="Hyperlink"/>
                <w:noProof/>
              </w:rPr>
              <w:t>5 Initialize Update</w:t>
            </w:r>
            <w:r w:rsidR="00871B67">
              <w:rPr>
                <w:noProof/>
                <w:webHidden/>
              </w:rPr>
              <w:tab/>
            </w:r>
            <w:r>
              <w:rPr>
                <w:noProof/>
                <w:webHidden/>
              </w:rPr>
              <w:fldChar w:fldCharType="begin"/>
            </w:r>
            <w:r w:rsidR="00871B67">
              <w:rPr>
                <w:noProof/>
                <w:webHidden/>
              </w:rPr>
              <w:instrText xml:space="preserve"> PAGEREF _Toc402784684 \h </w:instrText>
            </w:r>
            <w:r>
              <w:rPr>
                <w:noProof/>
                <w:webHidden/>
              </w:rPr>
            </w:r>
            <w:r>
              <w:rPr>
                <w:noProof/>
                <w:webHidden/>
              </w:rPr>
              <w:fldChar w:fldCharType="separate"/>
            </w:r>
            <w:r w:rsidR="00871B67">
              <w:rPr>
                <w:noProof/>
                <w:webHidden/>
              </w:rPr>
              <w:t>8</w:t>
            </w:r>
            <w:r>
              <w:rPr>
                <w:noProof/>
                <w:webHidden/>
              </w:rPr>
              <w:fldChar w:fldCharType="end"/>
            </w:r>
          </w:hyperlink>
        </w:p>
        <w:p w:rsidR="00871B67" w:rsidRDefault="00EE1FB5">
          <w:pPr>
            <w:pStyle w:val="TOC1"/>
            <w:tabs>
              <w:tab w:val="right" w:leader="dot" w:pos="9350"/>
            </w:tabs>
            <w:rPr>
              <w:noProof/>
              <w:szCs w:val="28"/>
              <w:lang w:bidi="bn-IN"/>
            </w:rPr>
          </w:pPr>
          <w:hyperlink w:anchor="_Toc402784685" w:history="1">
            <w:r w:rsidR="00871B67" w:rsidRPr="007B5A86">
              <w:rPr>
                <w:rStyle w:val="Hyperlink"/>
                <w:noProof/>
              </w:rPr>
              <w:t>6 External Authentication</w:t>
            </w:r>
            <w:r w:rsidR="00871B67">
              <w:rPr>
                <w:noProof/>
                <w:webHidden/>
              </w:rPr>
              <w:tab/>
            </w:r>
            <w:r>
              <w:rPr>
                <w:noProof/>
                <w:webHidden/>
              </w:rPr>
              <w:fldChar w:fldCharType="begin"/>
            </w:r>
            <w:r w:rsidR="00871B67">
              <w:rPr>
                <w:noProof/>
                <w:webHidden/>
              </w:rPr>
              <w:instrText xml:space="preserve"> PAGEREF _Toc402784685 \h </w:instrText>
            </w:r>
            <w:r>
              <w:rPr>
                <w:noProof/>
                <w:webHidden/>
              </w:rPr>
            </w:r>
            <w:r>
              <w:rPr>
                <w:noProof/>
                <w:webHidden/>
              </w:rPr>
              <w:fldChar w:fldCharType="separate"/>
            </w:r>
            <w:r w:rsidR="00871B67">
              <w:rPr>
                <w:noProof/>
                <w:webHidden/>
              </w:rPr>
              <w:t>9</w:t>
            </w:r>
            <w:r>
              <w:rPr>
                <w:noProof/>
                <w:webHidden/>
              </w:rPr>
              <w:fldChar w:fldCharType="end"/>
            </w:r>
          </w:hyperlink>
        </w:p>
        <w:p w:rsidR="00871B67" w:rsidRDefault="00EE1FB5">
          <w:pPr>
            <w:pStyle w:val="TOC1"/>
            <w:tabs>
              <w:tab w:val="right" w:leader="dot" w:pos="9350"/>
            </w:tabs>
            <w:rPr>
              <w:noProof/>
              <w:szCs w:val="28"/>
              <w:lang w:bidi="bn-IN"/>
            </w:rPr>
          </w:pPr>
          <w:hyperlink w:anchor="_Toc402784686" w:history="1">
            <w:r w:rsidR="00871B67" w:rsidRPr="007B5A86">
              <w:rPr>
                <w:rStyle w:val="Hyperlink"/>
                <w:noProof/>
              </w:rPr>
              <w:t>7 Put Data</w:t>
            </w:r>
            <w:r w:rsidR="00871B67">
              <w:rPr>
                <w:noProof/>
                <w:webHidden/>
              </w:rPr>
              <w:tab/>
            </w:r>
            <w:r>
              <w:rPr>
                <w:noProof/>
                <w:webHidden/>
              </w:rPr>
              <w:fldChar w:fldCharType="begin"/>
            </w:r>
            <w:r w:rsidR="00871B67">
              <w:rPr>
                <w:noProof/>
                <w:webHidden/>
              </w:rPr>
              <w:instrText xml:space="preserve"> PAGEREF _Toc402784686 \h </w:instrText>
            </w:r>
            <w:r>
              <w:rPr>
                <w:noProof/>
                <w:webHidden/>
              </w:rPr>
            </w:r>
            <w:r>
              <w:rPr>
                <w:noProof/>
                <w:webHidden/>
              </w:rPr>
              <w:fldChar w:fldCharType="separate"/>
            </w:r>
            <w:r w:rsidR="00871B67">
              <w:rPr>
                <w:noProof/>
                <w:webHidden/>
              </w:rPr>
              <w:t>10</w:t>
            </w:r>
            <w:r>
              <w:rPr>
                <w:noProof/>
                <w:webHidden/>
              </w:rPr>
              <w:fldChar w:fldCharType="end"/>
            </w:r>
          </w:hyperlink>
        </w:p>
        <w:p w:rsidR="00871B67" w:rsidRDefault="00EE1FB5">
          <w:pPr>
            <w:pStyle w:val="TOC2"/>
            <w:tabs>
              <w:tab w:val="right" w:leader="dot" w:pos="9350"/>
            </w:tabs>
            <w:rPr>
              <w:noProof/>
              <w:szCs w:val="28"/>
              <w:lang w:bidi="bn-IN"/>
            </w:rPr>
          </w:pPr>
          <w:hyperlink w:anchor="_Toc402784687" w:history="1">
            <w:r w:rsidR="00871B67" w:rsidRPr="007B5A86">
              <w:rPr>
                <w:rStyle w:val="Hyperlink"/>
                <w:rFonts w:eastAsia="Times New Roman"/>
                <w:noProof/>
              </w:rPr>
              <w:t>7.1 PUT DATA (UPDATE KEY)</w:t>
            </w:r>
            <w:r w:rsidR="00871B67">
              <w:rPr>
                <w:noProof/>
                <w:webHidden/>
              </w:rPr>
              <w:tab/>
            </w:r>
            <w:r>
              <w:rPr>
                <w:noProof/>
                <w:webHidden/>
              </w:rPr>
              <w:fldChar w:fldCharType="begin"/>
            </w:r>
            <w:r w:rsidR="00871B67">
              <w:rPr>
                <w:noProof/>
                <w:webHidden/>
              </w:rPr>
              <w:instrText xml:space="preserve"> PAGEREF _Toc402784687 \h </w:instrText>
            </w:r>
            <w:r>
              <w:rPr>
                <w:noProof/>
                <w:webHidden/>
              </w:rPr>
            </w:r>
            <w:r>
              <w:rPr>
                <w:noProof/>
                <w:webHidden/>
              </w:rPr>
              <w:fldChar w:fldCharType="separate"/>
            </w:r>
            <w:r w:rsidR="00871B67">
              <w:rPr>
                <w:noProof/>
                <w:webHidden/>
              </w:rPr>
              <w:t>10</w:t>
            </w:r>
            <w:r>
              <w:rPr>
                <w:noProof/>
                <w:webHidden/>
              </w:rPr>
              <w:fldChar w:fldCharType="end"/>
            </w:r>
          </w:hyperlink>
        </w:p>
        <w:p w:rsidR="00871B67" w:rsidRDefault="00EE1FB5">
          <w:pPr>
            <w:pStyle w:val="TOC2"/>
            <w:tabs>
              <w:tab w:val="right" w:leader="dot" w:pos="9350"/>
            </w:tabs>
            <w:rPr>
              <w:noProof/>
              <w:szCs w:val="28"/>
              <w:lang w:bidi="bn-IN"/>
            </w:rPr>
          </w:pPr>
          <w:hyperlink w:anchor="_Toc402784688" w:history="1">
            <w:r w:rsidR="00871B67" w:rsidRPr="007B5A86">
              <w:rPr>
                <w:rStyle w:val="Hyperlink"/>
                <w:rFonts w:eastAsia="Times New Roman"/>
                <w:noProof/>
              </w:rPr>
              <w:t>7.2 PUT DATA (DESTROY)</w:t>
            </w:r>
            <w:r w:rsidR="00871B67">
              <w:rPr>
                <w:noProof/>
                <w:webHidden/>
              </w:rPr>
              <w:tab/>
            </w:r>
            <w:r>
              <w:rPr>
                <w:noProof/>
                <w:webHidden/>
              </w:rPr>
              <w:fldChar w:fldCharType="begin"/>
            </w:r>
            <w:r w:rsidR="00871B67">
              <w:rPr>
                <w:noProof/>
                <w:webHidden/>
              </w:rPr>
              <w:instrText xml:space="preserve"> PAGEREF _Toc402784688 \h </w:instrText>
            </w:r>
            <w:r>
              <w:rPr>
                <w:noProof/>
                <w:webHidden/>
              </w:rPr>
            </w:r>
            <w:r>
              <w:rPr>
                <w:noProof/>
                <w:webHidden/>
              </w:rPr>
              <w:fldChar w:fldCharType="separate"/>
            </w:r>
            <w:r w:rsidR="00871B67">
              <w:rPr>
                <w:noProof/>
                <w:webHidden/>
              </w:rPr>
              <w:t>13</w:t>
            </w:r>
            <w:r>
              <w:rPr>
                <w:noProof/>
                <w:webHidden/>
              </w:rPr>
              <w:fldChar w:fldCharType="end"/>
            </w:r>
          </w:hyperlink>
        </w:p>
        <w:p w:rsidR="00871B67" w:rsidRDefault="00EE1FB5">
          <w:pPr>
            <w:pStyle w:val="TOC1"/>
            <w:tabs>
              <w:tab w:val="right" w:leader="dot" w:pos="9350"/>
            </w:tabs>
            <w:rPr>
              <w:noProof/>
              <w:szCs w:val="28"/>
              <w:lang w:bidi="bn-IN"/>
            </w:rPr>
          </w:pPr>
          <w:hyperlink w:anchor="_Toc402784689" w:history="1">
            <w:r w:rsidR="00871B67" w:rsidRPr="007B5A86">
              <w:rPr>
                <w:rStyle w:val="Hyperlink"/>
                <w:noProof/>
              </w:rPr>
              <w:t>8 Get Data</w:t>
            </w:r>
            <w:r w:rsidR="00871B67">
              <w:rPr>
                <w:noProof/>
                <w:webHidden/>
              </w:rPr>
              <w:tab/>
            </w:r>
            <w:r>
              <w:rPr>
                <w:noProof/>
                <w:webHidden/>
              </w:rPr>
              <w:fldChar w:fldCharType="begin"/>
            </w:r>
            <w:r w:rsidR="00871B67">
              <w:rPr>
                <w:noProof/>
                <w:webHidden/>
              </w:rPr>
              <w:instrText xml:space="preserve"> PAGEREF _Toc402784689 \h </w:instrText>
            </w:r>
            <w:r>
              <w:rPr>
                <w:noProof/>
                <w:webHidden/>
              </w:rPr>
            </w:r>
            <w:r>
              <w:rPr>
                <w:noProof/>
                <w:webHidden/>
              </w:rPr>
              <w:fldChar w:fldCharType="separate"/>
            </w:r>
            <w:r w:rsidR="00871B67">
              <w:rPr>
                <w:noProof/>
                <w:webHidden/>
              </w:rPr>
              <w:t>14</w:t>
            </w:r>
            <w:r>
              <w:rPr>
                <w:noProof/>
                <w:webHidden/>
              </w:rPr>
              <w:fldChar w:fldCharType="end"/>
            </w:r>
          </w:hyperlink>
        </w:p>
        <w:p w:rsidR="00871B67" w:rsidRDefault="00EE1FB5">
          <w:pPr>
            <w:pStyle w:val="TOC1"/>
            <w:tabs>
              <w:tab w:val="right" w:leader="dot" w:pos="9350"/>
            </w:tabs>
            <w:rPr>
              <w:noProof/>
              <w:szCs w:val="28"/>
              <w:lang w:bidi="bn-IN"/>
            </w:rPr>
          </w:pPr>
          <w:hyperlink w:anchor="_Toc402784690" w:history="1">
            <w:r w:rsidR="00871B67" w:rsidRPr="007B5A86">
              <w:rPr>
                <w:rStyle w:val="Hyperlink"/>
                <w:noProof/>
              </w:rPr>
              <w:t>9 Get Challenge</w:t>
            </w:r>
            <w:r w:rsidR="00871B67">
              <w:rPr>
                <w:noProof/>
                <w:webHidden/>
              </w:rPr>
              <w:tab/>
            </w:r>
            <w:r>
              <w:rPr>
                <w:noProof/>
                <w:webHidden/>
              </w:rPr>
              <w:fldChar w:fldCharType="begin"/>
            </w:r>
            <w:r w:rsidR="00871B67">
              <w:rPr>
                <w:noProof/>
                <w:webHidden/>
              </w:rPr>
              <w:instrText xml:space="preserve"> PAGEREF _Toc402784690 \h </w:instrText>
            </w:r>
            <w:r>
              <w:rPr>
                <w:noProof/>
                <w:webHidden/>
              </w:rPr>
            </w:r>
            <w:r>
              <w:rPr>
                <w:noProof/>
                <w:webHidden/>
              </w:rPr>
              <w:fldChar w:fldCharType="separate"/>
            </w:r>
            <w:r w:rsidR="00871B67">
              <w:rPr>
                <w:noProof/>
                <w:webHidden/>
              </w:rPr>
              <w:t>16</w:t>
            </w:r>
            <w:r>
              <w:rPr>
                <w:noProof/>
                <w:webHidden/>
              </w:rPr>
              <w:fldChar w:fldCharType="end"/>
            </w:r>
          </w:hyperlink>
        </w:p>
        <w:p w:rsidR="00871B67" w:rsidRDefault="00EE1FB5">
          <w:pPr>
            <w:pStyle w:val="TOC1"/>
            <w:tabs>
              <w:tab w:val="right" w:leader="dot" w:pos="9350"/>
            </w:tabs>
            <w:rPr>
              <w:noProof/>
              <w:szCs w:val="28"/>
              <w:lang w:bidi="bn-IN"/>
            </w:rPr>
          </w:pPr>
          <w:hyperlink w:anchor="_Toc402784691" w:history="1">
            <w:r w:rsidR="00871B67" w:rsidRPr="007B5A86">
              <w:rPr>
                <w:rStyle w:val="Hyperlink"/>
                <w:noProof/>
              </w:rPr>
              <w:t>10 Key Pair Generation</w:t>
            </w:r>
            <w:r w:rsidR="00871B67">
              <w:rPr>
                <w:noProof/>
                <w:webHidden/>
              </w:rPr>
              <w:tab/>
            </w:r>
            <w:r>
              <w:rPr>
                <w:noProof/>
                <w:webHidden/>
              </w:rPr>
              <w:fldChar w:fldCharType="begin"/>
            </w:r>
            <w:r w:rsidR="00871B67">
              <w:rPr>
                <w:noProof/>
                <w:webHidden/>
              </w:rPr>
              <w:instrText xml:space="preserve"> PAGEREF _Toc402784691 \h </w:instrText>
            </w:r>
            <w:r>
              <w:rPr>
                <w:noProof/>
                <w:webHidden/>
              </w:rPr>
            </w:r>
            <w:r>
              <w:rPr>
                <w:noProof/>
                <w:webHidden/>
              </w:rPr>
              <w:fldChar w:fldCharType="separate"/>
            </w:r>
            <w:r w:rsidR="00871B67">
              <w:rPr>
                <w:noProof/>
                <w:webHidden/>
              </w:rPr>
              <w:t>17</w:t>
            </w:r>
            <w:r>
              <w:rPr>
                <w:noProof/>
                <w:webHidden/>
              </w:rPr>
              <w:fldChar w:fldCharType="end"/>
            </w:r>
          </w:hyperlink>
        </w:p>
        <w:p w:rsidR="00871B67" w:rsidRDefault="00EE1FB5">
          <w:pPr>
            <w:pStyle w:val="TOC1"/>
            <w:tabs>
              <w:tab w:val="right" w:leader="dot" w:pos="9350"/>
            </w:tabs>
            <w:rPr>
              <w:noProof/>
              <w:szCs w:val="28"/>
              <w:lang w:bidi="bn-IN"/>
            </w:rPr>
          </w:pPr>
          <w:hyperlink w:anchor="_Toc402784692" w:history="1">
            <w:r w:rsidR="00871B67" w:rsidRPr="007B5A86">
              <w:rPr>
                <w:rStyle w:val="Hyperlink"/>
                <w:noProof/>
              </w:rPr>
              <w:t>11 Perform Security Operation (PSO)</w:t>
            </w:r>
            <w:r w:rsidR="00871B67">
              <w:rPr>
                <w:noProof/>
                <w:webHidden/>
              </w:rPr>
              <w:tab/>
            </w:r>
            <w:r>
              <w:rPr>
                <w:noProof/>
                <w:webHidden/>
              </w:rPr>
              <w:fldChar w:fldCharType="begin"/>
            </w:r>
            <w:r w:rsidR="00871B67">
              <w:rPr>
                <w:noProof/>
                <w:webHidden/>
              </w:rPr>
              <w:instrText xml:space="preserve"> PAGEREF _Toc402784692 \h </w:instrText>
            </w:r>
            <w:r>
              <w:rPr>
                <w:noProof/>
                <w:webHidden/>
              </w:rPr>
            </w:r>
            <w:r>
              <w:rPr>
                <w:noProof/>
                <w:webHidden/>
              </w:rPr>
              <w:fldChar w:fldCharType="separate"/>
            </w:r>
            <w:r w:rsidR="00871B67">
              <w:rPr>
                <w:noProof/>
                <w:webHidden/>
              </w:rPr>
              <w:t>18</w:t>
            </w:r>
            <w:r>
              <w:rPr>
                <w:noProof/>
                <w:webHidden/>
              </w:rPr>
              <w:fldChar w:fldCharType="end"/>
            </w:r>
          </w:hyperlink>
        </w:p>
        <w:p w:rsidR="00871B67" w:rsidRDefault="00EE1FB5">
          <w:pPr>
            <w:pStyle w:val="TOC1"/>
            <w:tabs>
              <w:tab w:val="right" w:leader="dot" w:pos="9350"/>
            </w:tabs>
            <w:rPr>
              <w:noProof/>
              <w:szCs w:val="28"/>
              <w:lang w:bidi="bn-IN"/>
            </w:rPr>
          </w:pPr>
          <w:hyperlink w:anchor="_Toc402784693" w:history="1">
            <w:r w:rsidR="00871B67" w:rsidRPr="007B5A86">
              <w:rPr>
                <w:rStyle w:val="Hyperlink"/>
                <w:noProof/>
              </w:rPr>
              <w:t>12 Manage Security Environment (MSE-RESTORE)</w:t>
            </w:r>
            <w:r w:rsidR="00871B67">
              <w:rPr>
                <w:noProof/>
                <w:webHidden/>
              </w:rPr>
              <w:tab/>
            </w:r>
            <w:r>
              <w:rPr>
                <w:noProof/>
                <w:webHidden/>
              </w:rPr>
              <w:fldChar w:fldCharType="begin"/>
            </w:r>
            <w:r w:rsidR="00871B67">
              <w:rPr>
                <w:noProof/>
                <w:webHidden/>
              </w:rPr>
              <w:instrText xml:space="preserve"> PAGEREF _Toc402784693 \h </w:instrText>
            </w:r>
            <w:r>
              <w:rPr>
                <w:noProof/>
                <w:webHidden/>
              </w:rPr>
            </w:r>
            <w:r>
              <w:rPr>
                <w:noProof/>
                <w:webHidden/>
              </w:rPr>
              <w:fldChar w:fldCharType="separate"/>
            </w:r>
            <w:r w:rsidR="00871B67">
              <w:rPr>
                <w:noProof/>
                <w:webHidden/>
              </w:rPr>
              <w:t>20</w:t>
            </w:r>
            <w:r>
              <w:rPr>
                <w:noProof/>
                <w:webHidden/>
              </w:rPr>
              <w:fldChar w:fldCharType="end"/>
            </w:r>
          </w:hyperlink>
        </w:p>
        <w:p w:rsidR="00871B67" w:rsidRDefault="00EE1FB5">
          <w:pPr>
            <w:pStyle w:val="TOC1"/>
            <w:tabs>
              <w:tab w:val="right" w:leader="dot" w:pos="9350"/>
            </w:tabs>
            <w:rPr>
              <w:noProof/>
              <w:szCs w:val="28"/>
              <w:lang w:bidi="bn-IN"/>
            </w:rPr>
          </w:pPr>
          <w:hyperlink w:anchor="_Toc402784694" w:history="1">
            <w:r w:rsidR="00871B67" w:rsidRPr="007B5A86">
              <w:rPr>
                <w:rStyle w:val="Hyperlink"/>
                <w:noProof/>
              </w:rPr>
              <w:t>13 Manage Security Environment (MSE-SET)</w:t>
            </w:r>
            <w:r w:rsidR="00871B67">
              <w:rPr>
                <w:noProof/>
                <w:webHidden/>
              </w:rPr>
              <w:tab/>
            </w:r>
            <w:r>
              <w:rPr>
                <w:noProof/>
                <w:webHidden/>
              </w:rPr>
              <w:fldChar w:fldCharType="begin"/>
            </w:r>
            <w:r w:rsidR="00871B67">
              <w:rPr>
                <w:noProof/>
                <w:webHidden/>
              </w:rPr>
              <w:instrText xml:space="preserve"> PAGEREF _Toc402784694 \h </w:instrText>
            </w:r>
            <w:r>
              <w:rPr>
                <w:noProof/>
                <w:webHidden/>
              </w:rPr>
            </w:r>
            <w:r>
              <w:rPr>
                <w:noProof/>
                <w:webHidden/>
              </w:rPr>
              <w:fldChar w:fldCharType="separate"/>
            </w:r>
            <w:r w:rsidR="00871B67">
              <w:rPr>
                <w:noProof/>
                <w:webHidden/>
              </w:rPr>
              <w:t>21</w:t>
            </w:r>
            <w:r>
              <w:rPr>
                <w:noProof/>
                <w:webHidden/>
              </w:rPr>
              <w:fldChar w:fldCharType="end"/>
            </w:r>
          </w:hyperlink>
        </w:p>
        <w:p w:rsidR="00871B67" w:rsidRDefault="00EE1FB5">
          <w:pPr>
            <w:pStyle w:val="TOC1"/>
            <w:tabs>
              <w:tab w:val="right" w:leader="dot" w:pos="9350"/>
            </w:tabs>
            <w:rPr>
              <w:noProof/>
              <w:szCs w:val="28"/>
              <w:lang w:bidi="bn-IN"/>
            </w:rPr>
          </w:pPr>
          <w:hyperlink w:anchor="_Toc402784695" w:history="1">
            <w:r w:rsidR="00871B67" w:rsidRPr="007B5A86">
              <w:rPr>
                <w:rStyle w:val="Hyperlink"/>
                <w:noProof/>
              </w:rPr>
              <w:t>14 Key Agreement</w:t>
            </w:r>
            <w:r w:rsidR="00871B67">
              <w:rPr>
                <w:noProof/>
                <w:webHidden/>
              </w:rPr>
              <w:tab/>
            </w:r>
            <w:r>
              <w:rPr>
                <w:noProof/>
                <w:webHidden/>
              </w:rPr>
              <w:fldChar w:fldCharType="begin"/>
            </w:r>
            <w:r w:rsidR="00871B67">
              <w:rPr>
                <w:noProof/>
                <w:webHidden/>
              </w:rPr>
              <w:instrText xml:space="preserve"> PAGEREF _Toc402784695 \h </w:instrText>
            </w:r>
            <w:r>
              <w:rPr>
                <w:noProof/>
                <w:webHidden/>
              </w:rPr>
            </w:r>
            <w:r>
              <w:rPr>
                <w:noProof/>
                <w:webHidden/>
              </w:rPr>
              <w:fldChar w:fldCharType="separate"/>
            </w:r>
            <w:r w:rsidR="00871B67">
              <w:rPr>
                <w:noProof/>
                <w:webHidden/>
              </w:rPr>
              <w:t>24</w:t>
            </w:r>
            <w:r>
              <w:rPr>
                <w:noProof/>
                <w:webHidden/>
              </w:rPr>
              <w:fldChar w:fldCharType="end"/>
            </w:r>
          </w:hyperlink>
        </w:p>
        <w:p w:rsidR="00AC7A9D" w:rsidRDefault="00EE1FB5" w:rsidP="00AC7A9D">
          <w:r>
            <w:fldChar w:fldCharType="end"/>
          </w:r>
        </w:p>
      </w:sdtContent>
    </w:sdt>
    <w:p w:rsidR="007F396B" w:rsidRDefault="007F396B">
      <w:pPr>
        <w:rPr>
          <w:sz w:val="28"/>
          <w:szCs w:val="28"/>
        </w:rPr>
      </w:pPr>
      <w:r>
        <w:rPr>
          <w:sz w:val="28"/>
          <w:szCs w:val="28"/>
        </w:rPr>
        <w:br w:type="page"/>
      </w:r>
    </w:p>
    <w:p w:rsidR="00AC7A9D" w:rsidRPr="004B2BC3" w:rsidRDefault="00AC7A9D" w:rsidP="00AC7A9D">
      <w:pPr>
        <w:jc w:val="center"/>
        <w:rPr>
          <w:sz w:val="28"/>
          <w:szCs w:val="28"/>
        </w:rPr>
      </w:pPr>
    </w:p>
    <w:p w:rsidR="00AC7A9D" w:rsidRDefault="00AC7A9D" w:rsidP="00AC7A9D">
      <w:pPr>
        <w:pStyle w:val="Heading1"/>
      </w:pPr>
      <w:bookmarkStart w:id="0" w:name="_Toc402784680"/>
      <w:r w:rsidRPr="000775BA">
        <w:t>Introduction</w:t>
      </w:r>
      <w:bookmarkEnd w:id="0"/>
    </w:p>
    <w:p w:rsidR="004923FD" w:rsidRPr="004923FD" w:rsidRDefault="004923FD" w:rsidP="004923FD"/>
    <w:p w:rsidR="00AC7A9D" w:rsidRDefault="00AC7A9D" w:rsidP="00AC7A9D">
      <w:r>
        <w:t xml:space="preserve">This specification will demonstrate the APDU structure </w:t>
      </w:r>
      <w:r w:rsidR="00607F41">
        <w:t>used in all services that</w:t>
      </w:r>
      <w:r>
        <w:t xml:space="preserve"> Demo Applet has. To know the working procedure and purpose of every service see Demo Applet Service Specification.</w:t>
      </w:r>
    </w:p>
    <w:p w:rsidR="005E4B8C" w:rsidRDefault="00AC7A9D" w:rsidP="00AC7A9D">
      <w:pPr>
        <w:rPr>
          <w:b/>
        </w:rPr>
      </w:pPr>
      <w:r>
        <w:t xml:space="preserve">The </w:t>
      </w:r>
      <w:r w:rsidR="00403839">
        <w:t>Package ID</w:t>
      </w:r>
      <w:r>
        <w:t xml:space="preserve"> of Demo Applet is</w:t>
      </w:r>
      <w:r w:rsidRPr="00D47AD3">
        <w:t xml:space="preserve">: </w:t>
      </w:r>
      <w:r w:rsidRPr="00D47AD3">
        <w:rPr>
          <w:b/>
        </w:rPr>
        <w:t>6B6F6E61736C66697073</w:t>
      </w:r>
    </w:p>
    <w:p w:rsidR="005E4B8C" w:rsidRDefault="005E4B8C">
      <w:pPr>
        <w:rPr>
          <w:b/>
        </w:rPr>
      </w:pPr>
      <w:r>
        <w:rPr>
          <w:b/>
        </w:rPr>
        <w:br w:type="page"/>
      </w:r>
    </w:p>
    <w:p w:rsidR="005E4B8C" w:rsidRPr="005E4B8C" w:rsidRDefault="00F95297" w:rsidP="005E4B8C">
      <w:pPr>
        <w:pStyle w:val="Heading1"/>
      </w:pPr>
      <w:bookmarkStart w:id="1" w:name="_Toc402784681"/>
      <w:r>
        <w:lastRenderedPageBreak/>
        <w:t>Command List</w:t>
      </w:r>
      <w:bookmarkEnd w:id="1"/>
    </w:p>
    <w:tbl>
      <w:tblPr>
        <w:tblW w:w="0" w:type="auto"/>
        <w:tblInd w:w="105" w:type="dxa"/>
        <w:tblCellMar>
          <w:top w:w="15" w:type="dxa"/>
          <w:left w:w="15" w:type="dxa"/>
          <w:bottom w:w="15" w:type="dxa"/>
          <w:right w:w="15" w:type="dxa"/>
        </w:tblCellMar>
        <w:tblLook w:val="04A0"/>
      </w:tblPr>
      <w:tblGrid>
        <w:gridCol w:w="5040"/>
        <w:gridCol w:w="1980"/>
        <w:gridCol w:w="2340"/>
      </w:tblGrid>
      <w:tr w:rsidR="005E4B8C" w:rsidRPr="008039C2" w:rsidTr="00C32F4C">
        <w:tc>
          <w:tcPr>
            <w:tcW w:w="504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rsidR="005E4B8C" w:rsidRPr="00577416" w:rsidRDefault="005E4B8C" w:rsidP="00C32F4C">
            <w:pPr>
              <w:pStyle w:val="NormalWeb"/>
              <w:spacing w:before="0" w:beforeAutospacing="0" w:after="0" w:afterAutospacing="0" w:line="0" w:lineRule="atLeast"/>
              <w:jc w:val="center"/>
              <w:rPr>
                <w:rFonts w:asciiTheme="minorHAnsi" w:hAnsiTheme="minorHAnsi" w:cstheme="minorHAnsi"/>
                <w:b/>
                <w:color w:val="000000"/>
              </w:rPr>
            </w:pPr>
            <w:r w:rsidRPr="00577416">
              <w:rPr>
                <w:rFonts w:asciiTheme="minorHAnsi" w:hAnsiTheme="minorHAnsi" w:cstheme="minorHAnsi"/>
                <w:b/>
                <w:color w:val="000000"/>
              </w:rPr>
              <w:t>Command</w:t>
            </w:r>
          </w:p>
        </w:tc>
        <w:tc>
          <w:tcPr>
            <w:tcW w:w="198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rsidR="005E4B8C" w:rsidRPr="00577416" w:rsidRDefault="005E4B8C" w:rsidP="00C32F4C">
            <w:pPr>
              <w:pStyle w:val="NormalWeb"/>
              <w:spacing w:before="0" w:beforeAutospacing="0" w:after="0" w:afterAutospacing="0" w:line="0" w:lineRule="atLeast"/>
              <w:jc w:val="center"/>
              <w:rPr>
                <w:rFonts w:asciiTheme="minorHAnsi" w:hAnsiTheme="minorHAnsi" w:cstheme="minorHAnsi"/>
                <w:b/>
                <w:color w:val="000000"/>
              </w:rPr>
            </w:pPr>
            <w:r w:rsidRPr="00577416">
              <w:rPr>
                <w:rFonts w:asciiTheme="minorHAnsi" w:hAnsiTheme="minorHAnsi" w:cstheme="minorHAnsi"/>
                <w:b/>
                <w:color w:val="000000"/>
              </w:rPr>
              <w:t>INS Byte</w:t>
            </w:r>
          </w:p>
        </w:tc>
        <w:tc>
          <w:tcPr>
            <w:tcW w:w="234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rsidR="005E4B8C" w:rsidRPr="00577416" w:rsidRDefault="005E4B8C" w:rsidP="00C32F4C">
            <w:pPr>
              <w:pStyle w:val="NormalWeb"/>
              <w:spacing w:before="0" w:beforeAutospacing="0" w:after="0" w:afterAutospacing="0" w:line="0" w:lineRule="atLeast"/>
              <w:jc w:val="center"/>
              <w:rPr>
                <w:rFonts w:asciiTheme="minorHAnsi" w:hAnsiTheme="minorHAnsi" w:cstheme="minorHAnsi"/>
                <w:b/>
                <w:color w:val="000000"/>
              </w:rPr>
            </w:pPr>
            <w:r w:rsidRPr="00577416">
              <w:rPr>
                <w:rFonts w:asciiTheme="minorHAnsi" w:hAnsiTheme="minorHAnsi" w:cstheme="minorHAnsi"/>
                <w:b/>
                <w:color w:val="000000"/>
              </w:rPr>
              <w:t>Standard</w:t>
            </w:r>
          </w:p>
        </w:tc>
      </w:tr>
      <w:tr w:rsidR="005E4B8C" w:rsidRPr="008039C2" w:rsidTr="00C32F4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4B8C" w:rsidRPr="008039C2" w:rsidRDefault="005E4B8C" w:rsidP="00C32F4C">
            <w:pPr>
              <w:pStyle w:val="NormalWeb"/>
              <w:spacing w:before="0" w:beforeAutospacing="0" w:after="0" w:afterAutospacing="0" w:line="0" w:lineRule="atLeast"/>
              <w:rPr>
                <w:rFonts w:asciiTheme="minorHAnsi" w:hAnsiTheme="minorHAnsi" w:cstheme="minorHAnsi"/>
              </w:rPr>
            </w:pPr>
            <w:r w:rsidRPr="008039C2">
              <w:rPr>
                <w:rFonts w:asciiTheme="minorHAnsi" w:hAnsiTheme="minorHAnsi" w:cstheme="minorHAnsi"/>
                <w:color w:val="000000"/>
              </w:rPr>
              <w:t>GENERATE KEY PAIR</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4B8C" w:rsidRPr="008039C2" w:rsidRDefault="005E4B8C" w:rsidP="00C32F4C">
            <w:pPr>
              <w:pStyle w:val="NormalWeb"/>
              <w:spacing w:before="0" w:beforeAutospacing="0" w:after="0" w:afterAutospacing="0" w:line="0" w:lineRule="atLeast"/>
              <w:jc w:val="center"/>
              <w:rPr>
                <w:rFonts w:asciiTheme="minorHAnsi" w:hAnsiTheme="minorHAnsi" w:cstheme="minorHAnsi"/>
              </w:rPr>
            </w:pPr>
            <w:r w:rsidRPr="008039C2">
              <w:rPr>
                <w:rFonts w:asciiTheme="minorHAnsi" w:hAnsiTheme="minorHAnsi" w:cstheme="minorHAnsi"/>
                <w:color w:val="000000"/>
              </w:rPr>
              <w:t>46h</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4B8C" w:rsidRPr="008039C2" w:rsidRDefault="005E4B8C" w:rsidP="00C32F4C">
            <w:pPr>
              <w:pStyle w:val="NormalWeb"/>
              <w:spacing w:before="0" w:beforeAutospacing="0" w:after="0" w:afterAutospacing="0" w:line="0" w:lineRule="atLeast"/>
              <w:jc w:val="center"/>
              <w:rPr>
                <w:rFonts w:asciiTheme="minorHAnsi" w:hAnsiTheme="minorHAnsi" w:cstheme="minorHAnsi"/>
              </w:rPr>
            </w:pPr>
            <w:r w:rsidRPr="008039C2">
              <w:rPr>
                <w:rFonts w:asciiTheme="minorHAnsi" w:hAnsiTheme="minorHAnsi" w:cstheme="minorHAnsi"/>
                <w:color w:val="000000"/>
              </w:rPr>
              <w:t>ISO</w:t>
            </w:r>
            <w:r>
              <w:rPr>
                <w:rFonts w:asciiTheme="minorHAnsi" w:hAnsiTheme="minorHAnsi" w:cstheme="minorHAnsi"/>
                <w:color w:val="000000"/>
              </w:rPr>
              <w:t xml:space="preserve">/IEC </w:t>
            </w:r>
            <w:r w:rsidRPr="008039C2">
              <w:rPr>
                <w:rFonts w:asciiTheme="minorHAnsi" w:hAnsiTheme="minorHAnsi" w:cstheme="minorHAnsi"/>
                <w:color w:val="000000"/>
              </w:rPr>
              <w:t>7816-8</w:t>
            </w:r>
          </w:p>
        </w:tc>
      </w:tr>
      <w:tr w:rsidR="005E4B8C" w:rsidRPr="008039C2" w:rsidTr="00C32F4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4B8C" w:rsidRPr="008039C2" w:rsidRDefault="005E4B8C" w:rsidP="00C32F4C">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MANAGE SECURITY ENVIRONMENT</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4B8C" w:rsidRPr="008039C2" w:rsidRDefault="005E4B8C" w:rsidP="00C32F4C">
            <w:pPr>
              <w:pStyle w:val="NormalWeb"/>
              <w:spacing w:before="0" w:beforeAutospacing="0" w:after="0" w:afterAutospacing="0" w:line="0" w:lineRule="atLeast"/>
              <w:jc w:val="center"/>
              <w:rPr>
                <w:rFonts w:asciiTheme="minorHAnsi" w:hAnsiTheme="minorHAnsi" w:cstheme="minorHAnsi"/>
              </w:rPr>
            </w:pPr>
            <w:r w:rsidRPr="008039C2">
              <w:rPr>
                <w:rFonts w:asciiTheme="minorHAnsi" w:hAnsiTheme="minorHAnsi" w:cstheme="minorHAnsi"/>
                <w:color w:val="000000"/>
              </w:rPr>
              <w:t>22h</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4B8C" w:rsidRPr="008039C2" w:rsidRDefault="005E4B8C" w:rsidP="00C32F4C">
            <w:pPr>
              <w:pStyle w:val="NormalWeb"/>
              <w:spacing w:before="0" w:beforeAutospacing="0" w:after="0" w:afterAutospacing="0" w:line="0" w:lineRule="atLeast"/>
              <w:jc w:val="center"/>
              <w:rPr>
                <w:rFonts w:asciiTheme="minorHAnsi" w:hAnsiTheme="minorHAnsi" w:cstheme="minorHAnsi"/>
              </w:rPr>
            </w:pPr>
            <w:r w:rsidRPr="008039C2">
              <w:rPr>
                <w:rFonts w:asciiTheme="minorHAnsi" w:hAnsiTheme="minorHAnsi" w:cstheme="minorHAnsi"/>
                <w:color w:val="000000"/>
              </w:rPr>
              <w:t>ISO</w:t>
            </w:r>
            <w:r>
              <w:rPr>
                <w:rFonts w:asciiTheme="minorHAnsi" w:hAnsiTheme="minorHAnsi" w:cstheme="minorHAnsi"/>
                <w:color w:val="000000"/>
              </w:rPr>
              <w:t xml:space="preserve">/IEC </w:t>
            </w:r>
            <w:r w:rsidRPr="008039C2">
              <w:rPr>
                <w:rFonts w:asciiTheme="minorHAnsi" w:hAnsiTheme="minorHAnsi" w:cstheme="minorHAnsi"/>
                <w:color w:val="000000"/>
              </w:rPr>
              <w:t>7816-4</w:t>
            </w:r>
          </w:p>
        </w:tc>
      </w:tr>
      <w:tr w:rsidR="005E4B8C" w:rsidRPr="008039C2" w:rsidTr="00C32F4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4B8C" w:rsidRPr="008039C2" w:rsidRDefault="005E4B8C" w:rsidP="00C32F4C">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PERFORM SECURITY OPERATIONS</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4B8C" w:rsidRPr="008039C2" w:rsidRDefault="005E4B8C" w:rsidP="00C32F4C">
            <w:pPr>
              <w:pStyle w:val="NormalWeb"/>
              <w:spacing w:before="0" w:beforeAutospacing="0" w:after="0" w:afterAutospacing="0" w:line="0" w:lineRule="atLeast"/>
              <w:jc w:val="center"/>
              <w:rPr>
                <w:rFonts w:asciiTheme="minorHAnsi" w:hAnsiTheme="minorHAnsi" w:cstheme="minorHAnsi"/>
              </w:rPr>
            </w:pPr>
            <w:r w:rsidRPr="008039C2">
              <w:rPr>
                <w:rFonts w:asciiTheme="minorHAnsi" w:hAnsiTheme="minorHAnsi" w:cstheme="minorHAnsi"/>
                <w:color w:val="000000"/>
              </w:rPr>
              <w:t>2Ah</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4B8C" w:rsidRPr="008039C2" w:rsidRDefault="005E4B8C" w:rsidP="00C32F4C">
            <w:pPr>
              <w:pStyle w:val="NormalWeb"/>
              <w:spacing w:before="0" w:beforeAutospacing="0" w:after="0" w:afterAutospacing="0" w:line="0" w:lineRule="atLeast"/>
              <w:jc w:val="center"/>
              <w:rPr>
                <w:rFonts w:asciiTheme="minorHAnsi" w:hAnsiTheme="minorHAnsi" w:cstheme="minorHAnsi"/>
              </w:rPr>
            </w:pPr>
            <w:r w:rsidRPr="008039C2">
              <w:rPr>
                <w:rFonts w:asciiTheme="minorHAnsi" w:hAnsiTheme="minorHAnsi" w:cstheme="minorHAnsi"/>
                <w:color w:val="000000"/>
              </w:rPr>
              <w:t>ISO</w:t>
            </w:r>
            <w:r>
              <w:rPr>
                <w:rFonts w:asciiTheme="minorHAnsi" w:hAnsiTheme="minorHAnsi" w:cstheme="minorHAnsi"/>
                <w:color w:val="000000"/>
              </w:rPr>
              <w:t xml:space="preserve">/IEC </w:t>
            </w:r>
            <w:r w:rsidRPr="008039C2">
              <w:rPr>
                <w:rFonts w:asciiTheme="minorHAnsi" w:hAnsiTheme="minorHAnsi" w:cstheme="minorHAnsi"/>
                <w:color w:val="000000"/>
              </w:rPr>
              <w:t>7816-8</w:t>
            </w:r>
          </w:p>
        </w:tc>
      </w:tr>
      <w:tr w:rsidR="005E4B8C" w:rsidRPr="008039C2" w:rsidTr="00C32F4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4B8C" w:rsidRPr="008039C2" w:rsidRDefault="005E4B8C" w:rsidP="00C32F4C">
            <w:pPr>
              <w:pStyle w:val="NormalWeb"/>
              <w:spacing w:before="0" w:beforeAutospacing="0" w:after="0" w:afterAutospacing="0" w:line="0" w:lineRule="atLeast"/>
              <w:rPr>
                <w:rFonts w:asciiTheme="minorHAnsi" w:hAnsiTheme="minorHAnsi" w:cstheme="minorHAnsi"/>
              </w:rPr>
            </w:pPr>
            <w:r w:rsidRPr="008039C2">
              <w:rPr>
                <w:rFonts w:asciiTheme="minorHAnsi" w:hAnsiTheme="minorHAnsi" w:cstheme="minorHAnsi"/>
                <w:color w:val="000000"/>
              </w:rPr>
              <w:t>PUT DATA</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4B8C" w:rsidRPr="008039C2" w:rsidRDefault="005E4B8C" w:rsidP="00C32F4C">
            <w:pPr>
              <w:pStyle w:val="NormalWeb"/>
              <w:spacing w:before="0" w:beforeAutospacing="0" w:after="0" w:afterAutospacing="0" w:line="0" w:lineRule="atLeast"/>
              <w:jc w:val="center"/>
              <w:rPr>
                <w:rFonts w:asciiTheme="minorHAnsi" w:hAnsiTheme="minorHAnsi" w:cstheme="minorHAnsi"/>
              </w:rPr>
            </w:pPr>
            <w:r w:rsidRPr="008039C2">
              <w:rPr>
                <w:rFonts w:asciiTheme="minorHAnsi" w:hAnsiTheme="minorHAnsi" w:cstheme="minorHAnsi"/>
                <w:color w:val="000000"/>
              </w:rPr>
              <w:t>DAh</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4B8C" w:rsidRPr="008039C2" w:rsidRDefault="005E4B8C" w:rsidP="00C32F4C">
            <w:pPr>
              <w:pStyle w:val="NormalWeb"/>
              <w:spacing w:before="0" w:beforeAutospacing="0" w:after="0" w:afterAutospacing="0" w:line="0" w:lineRule="atLeast"/>
              <w:jc w:val="center"/>
              <w:rPr>
                <w:rFonts w:asciiTheme="minorHAnsi" w:hAnsiTheme="minorHAnsi" w:cstheme="minorHAnsi"/>
              </w:rPr>
            </w:pPr>
            <w:r w:rsidRPr="008039C2">
              <w:rPr>
                <w:rFonts w:asciiTheme="minorHAnsi" w:hAnsiTheme="minorHAnsi" w:cstheme="minorHAnsi"/>
                <w:color w:val="000000"/>
              </w:rPr>
              <w:t>ISO</w:t>
            </w:r>
            <w:r>
              <w:rPr>
                <w:rFonts w:asciiTheme="minorHAnsi" w:hAnsiTheme="minorHAnsi" w:cstheme="minorHAnsi"/>
                <w:color w:val="000000"/>
              </w:rPr>
              <w:t xml:space="preserve">/IEC </w:t>
            </w:r>
            <w:r w:rsidRPr="008039C2">
              <w:rPr>
                <w:rFonts w:asciiTheme="minorHAnsi" w:hAnsiTheme="minorHAnsi" w:cstheme="minorHAnsi"/>
                <w:color w:val="000000"/>
              </w:rPr>
              <w:t>7816-4</w:t>
            </w:r>
          </w:p>
        </w:tc>
      </w:tr>
      <w:tr w:rsidR="005E4B8C" w:rsidRPr="008039C2" w:rsidTr="00C32F4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E4B8C" w:rsidRPr="008039C2" w:rsidRDefault="005E4B8C" w:rsidP="00C32F4C">
            <w:pPr>
              <w:pStyle w:val="NormalWeb"/>
              <w:spacing w:before="0" w:beforeAutospacing="0" w:after="0" w:afterAutospacing="0" w:line="0" w:lineRule="atLeast"/>
              <w:rPr>
                <w:rFonts w:asciiTheme="minorHAnsi" w:hAnsiTheme="minorHAnsi" w:cstheme="minorHAnsi"/>
                <w:color w:val="000000"/>
              </w:rPr>
            </w:pPr>
            <w:r>
              <w:rPr>
                <w:rFonts w:asciiTheme="minorHAnsi" w:hAnsiTheme="minorHAnsi" w:cstheme="minorHAnsi"/>
                <w:color w:val="000000"/>
              </w:rPr>
              <w:t>GET CHALLENGE</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E4B8C" w:rsidRPr="008039C2" w:rsidRDefault="005E4B8C" w:rsidP="00C32F4C">
            <w:pPr>
              <w:pStyle w:val="NormalWeb"/>
              <w:spacing w:before="0" w:beforeAutospacing="0" w:after="0" w:afterAutospacing="0" w:line="0" w:lineRule="atLeast"/>
              <w:jc w:val="center"/>
              <w:rPr>
                <w:rFonts w:asciiTheme="minorHAnsi" w:hAnsiTheme="minorHAnsi" w:cstheme="minorHAnsi"/>
                <w:color w:val="000000"/>
              </w:rPr>
            </w:pPr>
            <w:r>
              <w:rPr>
                <w:rFonts w:asciiTheme="minorHAnsi" w:hAnsiTheme="minorHAnsi" w:cstheme="minorHAnsi"/>
                <w:color w:val="000000"/>
              </w:rPr>
              <w:t>84h</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E4B8C" w:rsidRPr="008039C2" w:rsidRDefault="005E4B8C" w:rsidP="00C32F4C">
            <w:pPr>
              <w:pStyle w:val="NormalWeb"/>
              <w:spacing w:before="0" w:beforeAutospacing="0" w:after="0" w:afterAutospacing="0" w:line="0" w:lineRule="atLeast"/>
              <w:jc w:val="center"/>
              <w:rPr>
                <w:rFonts w:asciiTheme="minorHAnsi" w:hAnsiTheme="minorHAnsi" w:cstheme="minorHAnsi"/>
                <w:color w:val="000000"/>
              </w:rPr>
            </w:pPr>
            <w:r w:rsidRPr="008039C2">
              <w:rPr>
                <w:rFonts w:asciiTheme="minorHAnsi" w:hAnsiTheme="minorHAnsi" w:cstheme="minorHAnsi"/>
                <w:color w:val="000000"/>
              </w:rPr>
              <w:t>ISO</w:t>
            </w:r>
            <w:r>
              <w:rPr>
                <w:rFonts w:asciiTheme="minorHAnsi" w:hAnsiTheme="minorHAnsi" w:cstheme="minorHAnsi"/>
                <w:color w:val="000000"/>
              </w:rPr>
              <w:t xml:space="preserve">/IEC </w:t>
            </w:r>
            <w:r w:rsidRPr="008039C2">
              <w:rPr>
                <w:rFonts w:asciiTheme="minorHAnsi" w:hAnsiTheme="minorHAnsi" w:cstheme="minorHAnsi"/>
                <w:color w:val="000000"/>
              </w:rPr>
              <w:t>7816-4</w:t>
            </w:r>
          </w:p>
        </w:tc>
      </w:tr>
      <w:tr w:rsidR="005E4B8C" w:rsidRPr="008039C2" w:rsidTr="00C32F4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E4B8C" w:rsidRDefault="005E4B8C" w:rsidP="00C32F4C">
            <w:pPr>
              <w:pStyle w:val="NormalWeb"/>
              <w:spacing w:before="0" w:beforeAutospacing="0" w:after="0" w:afterAutospacing="0" w:line="0" w:lineRule="atLeast"/>
              <w:rPr>
                <w:rFonts w:asciiTheme="minorHAnsi" w:hAnsiTheme="minorHAnsi" w:cstheme="minorHAnsi"/>
                <w:color w:val="000000"/>
              </w:rPr>
            </w:pPr>
            <w:r>
              <w:rPr>
                <w:rFonts w:asciiTheme="minorHAnsi" w:hAnsiTheme="minorHAnsi" w:cstheme="minorHAnsi"/>
                <w:color w:val="000000"/>
              </w:rPr>
              <w:t>GET DATA</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E4B8C" w:rsidRDefault="005E4B8C" w:rsidP="00C32F4C">
            <w:pPr>
              <w:pStyle w:val="NormalWeb"/>
              <w:spacing w:before="0" w:beforeAutospacing="0" w:after="0" w:afterAutospacing="0" w:line="0" w:lineRule="atLeast"/>
              <w:jc w:val="center"/>
              <w:rPr>
                <w:rFonts w:asciiTheme="minorHAnsi" w:hAnsiTheme="minorHAnsi" w:cstheme="minorHAnsi"/>
                <w:color w:val="000000"/>
              </w:rPr>
            </w:pPr>
            <w:r>
              <w:rPr>
                <w:rFonts w:asciiTheme="minorHAnsi" w:hAnsiTheme="minorHAnsi" w:cstheme="minorHAnsi"/>
                <w:color w:val="000000"/>
              </w:rPr>
              <w:t>CAh</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E4B8C" w:rsidRPr="008039C2" w:rsidRDefault="005E4B8C" w:rsidP="00C32F4C">
            <w:pPr>
              <w:pStyle w:val="NormalWeb"/>
              <w:spacing w:before="0" w:beforeAutospacing="0" w:after="0" w:afterAutospacing="0" w:line="0" w:lineRule="atLeast"/>
              <w:jc w:val="center"/>
              <w:rPr>
                <w:rFonts w:asciiTheme="minorHAnsi" w:hAnsiTheme="minorHAnsi" w:cstheme="minorHAnsi"/>
                <w:color w:val="000000"/>
              </w:rPr>
            </w:pPr>
            <w:r w:rsidRPr="008039C2">
              <w:rPr>
                <w:rFonts w:asciiTheme="minorHAnsi" w:hAnsiTheme="minorHAnsi" w:cstheme="minorHAnsi"/>
                <w:color w:val="000000"/>
              </w:rPr>
              <w:t>ISO</w:t>
            </w:r>
            <w:r>
              <w:rPr>
                <w:rFonts w:asciiTheme="minorHAnsi" w:hAnsiTheme="minorHAnsi" w:cstheme="minorHAnsi"/>
                <w:color w:val="000000"/>
              </w:rPr>
              <w:t xml:space="preserve">/IEC </w:t>
            </w:r>
            <w:r w:rsidRPr="008039C2">
              <w:rPr>
                <w:rFonts w:asciiTheme="minorHAnsi" w:hAnsiTheme="minorHAnsi" w:cstheme="minorHAnsi"/>
                <w:color w:val="000000"/>
              </w:rPr>
              <w:t>7816-4</w:t>
            </w:r>
          </w:p>
        </w:tc>
      </w:tr>
      <w:tr w:rsidR="00C32F4C" w:rsidRPr="008039C2" w:rsidTr="00C32F4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32F4C" w:rsidRDefault="00C32F4C" w:rsidP="00C32F4C">
            <w:pPr>
              <w:pStyle w:val="NormalWeb"/>
              <w:spacing w:before="0" w:beforeAutospacing="0" w:after="0" w:afterAutospacing="0" w:line="0" w:lineRule="atLeast"/>
              <w:rPr>
                <w:rFonts w:asciiTheme="minorHAnsi" w:hAnsiTheme="minorHAnsi" w:cstheme="minorHAnsi"/>
                <w:color w:val="000000"/>
              </w:rPr>
            </w:pPr>
            <w:r>
              <w:rPr>
                <w:rFonts w:asciiTheme="minorHAnsi" w:hAnsiTheme="minorHAnsi" w:cstheme="minorHAnsi"/>
                <w:color w:val="000000"/>
              </w:rPr>
              <w:t>GENERAL AUTHENTICATION</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32F4C" w:rsidRDefault="00C32F4C" w:rsidP="00C32F4C">
            <w:pPr>
              <w:pStyle w:val="NormalWeb"/>
              <w:spacing w:before="0" w:beforeAutospacing="0" w:after="0" w:afterAutospacing="0" w:line="0" w:lineRule="atLeast"/>
              <w:jc w:val="center"/>
              <w:rPr>
                <w:rFonts w:asciiTheme="minorHAnsi" w:hAnsiTheme="minorHAnsi" w:cstheme="minorHAnsi"/>
                <w:color w:val="000000"/>
              </w:rPr>
            </w:pPr>
            <w:r>
              <w:rPr>
                <w:rFonts w:asciiTheme="minorHAnsi" w:hAnsiTheme="minorHAnsi" w:cstheme="minorHAnsi"/>
                <w:color w:val="000000"/>
              </w:rPr>
              <w:t>86h</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32F4C" w:rsidRPr="008039C2" w:rsidRDefault="00C32F4C" w:rsidP="00C32F4C">
            <w:pPr>
              <w:pStyle w:val="NormalWeb"/>
              <w:spacing w:before="0" w:beforeAutospacing="0" w:after="0" w:afterAutospacing="0" w:line="0" w:lineRule="atLeast"/>
              <w:jc w:val="center"/>
              <w:rPr>
                <w:rFonts w:asciiTheme="minorHAnsi" w:hAnsiTheme="minorHAnsi" w:cstheme="minorHAnsi"/>
                <w:color w:val="000000"/>
              </w:rPr>
            </w:pPr>
            <w:r w:rsidRPr="008039C2">
              <w:rPr>
                <w:rFonts w:asciiTheme="minorHAnsi" w:hAnsiTheme="minorHAnsi" w:cstheme="minorHAnsi"/>
                <w:color w:val="000000"/>
              </w:rPr>
              <w:t>ISO</w:t>
            </w:r>
            <w:r>
              <w:rPr>
                <w:rFonts w:asciiTheme="minorHAnsi" w:hAnsiTheme="minorHAnsi" w:cstheme="minorHAnsi"/>
                <w:color w:val="000000"/>
              </w:rPr>
              <w:t xml:space="preserve">/IEC </w:t>
            </w:r>
            <w:r w:rsidRPr="008039C2">
              <w:rPr>
                <w:rFonts w:asciiTheme="minorHAnsi" w:hAnsiTheme="minorHAnsi" w:cstheme="minorHAnsi"/>
                <w:color w:val="000000"/>
              </w:rPr>
              <w:t>7816-4</w:t>
            </w:r>
          </w:p>
        </w:tc>
      </w:tr>
      <w:tr w:rsidR="00AE393E" w:rsidRPr="008039C2" w:rsidTr="00C32F4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E393E" w:rsidRDefault="00AE393E" w:rsidP="00C32F4C">
            <w:pPr>
              <w:pStyle w:val="NormalWeb"/>
              <w:spacing w:before="0" w:beforeAutospacing="0" w:after="0" w:afterAutospacing="0" w:line="0" w:lineRule="atLeast"/>
              <w:rPr>
                <w:rFonts w:asciiTheme="minorHAnsi" w:hAnsiTheme="minorHAnsi" w:cstheme="minorHAnsi"/>
                <w:color w:val="000000"/>
              </w:rPr>
            </w:pPr>
            <w:r>
              <w:rPr>
                <w:rFonts w:asciiTheme="minorHAnsi" w:hAnsiTheme="minorHAnsi" w:cstheme="minorHAnsi"/>
                <w:color w:val="000000"/>
              </w:rPr>
              <w:t>INITIALIZED UPDATE</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E393E" w:rsidRDefault="00AE393E" w:rsidP="00C32F4C">
            <w:pPr>
              <w:pStyle w:val="NormalWeb"/>
              <w:spacing w:before="0" w:beforeAutospacing="0" w:after="0" w:afterAutospacing="0" w:line="0" w:lineRule="atLeast"/>
              <w:jc w:val="center"/>
              <w:rPr>
                <w:rFonts w:asciiTheme="minorHAnsi" w:hAnsiTheme="minorHAnsi" w:cstheme="minorHAnsi"/>
                <w:color w:val="000000"/>
              </w:rPr>
            </w:pPr>
            <w:r>
              <w:rPr>
                <w:rFonts w:asciiTheme="minorHAnsi" w:hAnsiTheme="minorHAnsi" w:cstheme="minorHAnsi"/>
                <w:color w:val="000000"/>
              </w:rPr>
              <w:t>50h</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E393E" w:rsidRPr="008039C2" w:rsidRDefault="00AE393E" w:rsidP="00D6411D">
            <w:pPr>
              <w:pStyle w:val="NormalWeb"/>
              <w:spacing w:before="0" w:beforeAutospacing="0" w:after="0" w:afterAutospacing="0" w:line="0" w:lineRule="atLeast"/>
              <w:jc w:val="center"/>
              <w:rPr>
                <w:rFonts w:asciiTheme="minorHAnsi" w:hAnsiTheme="minorHAnsi" w:cstheme="minorHAnsi"/>
                <w:color w:val="000000"/>
              </w:rPr>
            </w:pPr>
            <w:r>
              <w:rPr>
                <w:rFonts w:asciiTheme="minorHAnsi" w:hAnsiTheme="minorHAnsi" w:cstheme="minorHAnsi"/>
                <w:color w:val="000000"/>
              </w:rPr>
              <w:t>GP Card Spec-v2.2</w:t>
            </w:r>
          </w:p>
        </w:tc>
      </w:tr>
      <w:tr w:rsidR="00AE393E" w:rsidRPr="008039C2" w:rsidTr="00C32F4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E393E" w:rsidRDefault="00AE393E" w:rsidP="00214C56">
            <w:pPr>
              <w:pStyle w:val="NormalWeb"/>
              <w:spacing w:before="0" w:beforeAutospacing="0" w:after="0" w:afterAutospacing="0" w:line="0" w:lineRule="atLeast"/>
              <w:rPr>
                <w:rFonts w:asciiTheme="minorHAnsi" w:hAnsiTheme="minorHAnsi" w:cstheme="minorHAnsi"/>
                <w:color w:val="000000"/>
              </w:rPr>
            </w:pPr>
            <w:r>
              <w:rPr>
                <w:rFonts w:asciiTheme="minorHAnsi" w:hAnsiTheme="minorHAnsi" w:cstheme="minorHAnsi"/>
                <w:color w:val="000000"/>
              </w:rPr>
              <w:t>EXTERNAL AUTHENTICATE</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E393E" w:rsidRDefault="00AE393E" w:rsidP="00214C56">
            <w:pPr>
              <w:pStyle w:val="NormalWeb"/>
              <w:spacing w:before="0" w:beforeAutospacing="0" w:after="0" w:afterAutospacing="0" w:line="0" w:lineRule="atLeast"/>
              <w:jc w:val="center"/>
              <w:rPr>
                <w:rFonts w:asciiTheme="minorHAnsi" w:hAnsiTheme="minorHAnsi" w:cstheme="minorHAnsi"/>
                <w:color w:val="000000"/>
              </w:rPr>
            </w:pPr>
            <w:r>
              <w:rPr>
                <w:rFonts w:asciiTheme="minorHAnsi" w:hAnsiTheme="minorHAnsi" w:cstheme="minorHAnsi"/>
                <w:color w:val="000000"/>
              </w:rPr>
              <w:t>82h</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E393E" w:rsidRPr="008039C2" w:rsidRDefault="00AE393E" w:rsidP="00214C56">
            <w:pPr>
              <w:pStyle w:val="NormalWeb"/>
              <w:spacing w:before="0" w:beforeAutospacing="0" w:after="0" w:afterAutospacing="0" w:line="0" w:lineRule="atLeast"/>
              <w:jc w:val="center"/>
              <w:rPr>
                <w:rFonts w:asciiTheme="minorHAnsi" w:hAnsiTheme="minorHAnsi" w:cstheme="minorHAnsi"/>
                <w:color w:val="000000"/>
              </w:rPr>
            </w:pPr>
            <w:r>
              <w:rPr>
                <w:rFonts w:asciiTheme="minorHAnsi" w:hAnsiTheme="minorHAnsi" w:cstheme="minorHAnsi"/>
                <w:color w:val="000000"/>
              </w:rPr>
              <w:t>GP Card Spec-v2.2</w:t>
            </w:r>
          </w:p>
        </w:tc>
      </w:tr>
    </w:tbl>
    <w:p w:rsidR="005E4B8C" w:rsidRPr="005E4B8C" w:rsidRDefault="005E4B8C" w:rsidP="005E4B8C"/>
    <w:p w:rsidR="005E4B8C" w:rsidRDefault="005E4B8C" w:rsidP="00AC7A9D">
      <w:pPr>
        <w:rPr>
          <w:b/>
        </w:rPr>
      </w:pPr>
    </w:p>
    <w:p w:rsidR="007F396B" w:rsidRDefault="007F396B">
      <w:pPr>
        <w:rPr>
          <w:b/>
        </w:rPr>
      </w:pPr>
      <w:r>
        <w:rPr>
          <w:b/>
        </w:rPr>
        <w:br w:type="page"/>
      </w:r>
    </w:p>
    <w:p w:rsidR="00AC7A9D" w:rsidRDefault="00AC7A9D" w:rsidP="00AC7A9D">
      <w:pPr>
        <w:pStyle w:val="Heading1"/>
      </w:pPr>
      <w:bookmarkStart w:id="2" w:name="_Toc402784682"/>
      <w:r w:rsidRPr="000775BA">
        <w:lastRenderedPageBreak/>
        <w:t>Status Words</w:t>
      </w:r>
      <w:bookmarkEnd w:id="2"/>
    </w:p>
    <w:p w:rsidR="0076012D" w:rsidRPr="0076012D" w:rsidRDefault="0076012D" w:rsidP="0076012D"/>
    <w:tbl>
      <w:tblPr>
        <w:tblpPr w:leftFromText="187" w:rightFromText="187" w:vertAnchor="text" w:tblpXSpec="center" w:tblpY="1"/>
        <w:tblOverlap w:val="never"/>
        <w:tblW w:w="7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tblPr>
      <w:tblGrid>
        <w:gridCol w:w="2995"/>
        <w:gridCol w:w="4316"/>
      </w:tblGrid>
      <w:tr w:rsidR="00AC7A9D" w:rsidRPr="00276B22" w:rsidTr="00346F35">
        <w:trPr>
          <w:tblHeader/>
        </w:trPr>
        <w:tc>
          <w:tcPr>
            <w:tcW w:w="2995" w:type="dxa"/>
            <w:shd w:val="clear" w:color="auto" w:fill="BFBFBF" w:themeFill="background1" w:themeFillShade="BF"/>
            <w:tcMar>
              <w:top w:w="105" w:type="dxa"/>
              <w:left w:w="105" w:type="dxa"/>
              <w:bottom w:w="105" w:type="dxa"/>
              <w:right w:w="105" w:type="dxa"/>
            </w:tcMar>
            <w:vAlign w:val="center"/>
            <w:hideMark/>
          </w:tcPr>
          <w:p w:rsidR="00AC7A9D" w:rsidRPr="00276B22" w:rsidRDefault="00AC7A9D" w:rsidP="00345239">
            <w:pPr>
              <w:pStyle w:val="NoSpacing"/>
              <w:jc w:val="center"/>
              <w:rPr>
                <w:rFonts w:cstheme="minorHAnsi"/>
              </w:rPr>
            </w:pPr>
            <w:r w:rsidRPr="00276B22">
              <w:rPr>
                <w:rFonts w:cstheme="minorHAnsi"/>
              </w:rPr>
              <w:t>SW1-SW2</w:t>
            </w:r>
          </w:p>
        </w:tc>
        <w:tc>
          <w:tcPr>
            <w:tcW w:w="4316" w:type="dxa"/>
            <w:shd w:val="clear" w:color="auto" w:fill="BFBFBF" w:themeFill="background1" w:themeFillShade="BF"/>
            <w:tcMar>
              <w:top w:w="105" w:type="dxa"/>
              <w:left w:w="105" w:type="dxa"/>
              <w:bottom w:w="105" w:type="dxa"/>
              <w:right w:w="105" w:type="dxa"/>
            </w:tcMar>
            <w:vAlign w:val="center"/>
            <w:hideMark/>
          </w:tcPr>
          <w:p w:rsidR="00AC7A9D" w:rsidRPr="00276B22" w:rsidRDefault="00AC7A9D" w:rsidP="00345239">
            <w:pPr>
              <w:pStyle w:val="NoSpacing"/>
              <w:jc w:val="center"/>
              <w:rPr>
                <w:rFonts w:cstheme="minorHAnsi"/>
              </w:rPr>
            </w:pPr>
            <w:r w:rsidRPr="00276B22">
              <w:rPr>
                <w:rFonts w:cstheme="minorHAnsi"/>
              </w:rPr>
              <w:t>Functionality</w:t>
            </w:r>
          </w:p>
        </w:tc>
      </w:tr>
      <w:tr w:rsidR="00AC7A9D" w:rsidRPr="00276B22" w:rsidTr="00346F35">
        <w:trPr>
          <w:trHeight w:val="288"/>
          <w:tblHeader/>
        </w:trPr>
        <w:tc>
          <w:tcPr>
            <w:tcW w:w="2995" w:type="dxa"/>
            <w:tcMar>
              <w:top w:w="105" w:type="dxa"/>
              <w:left w:w="105" w:type="dxa"/>
              <w:bottom w:w="105" w:type="dxa"/>
              <w:right w:w="105" w:type="dxa"/>
            </w:tcMar>
            <w:vAlign w:val="center"/>
            <w:hideMark/>
          </w:tcPr>
          <w:p w:rsidR="00AC7A9D" w:rsidRPr="00276B22" w:rsidRDefault="00AC7A9D" w:rsidP="00345239">
            <w:pPr>
              <w:pStyle w:val="NoSpacing"/>
              <w:jc w:val="center"/>
              <w:rPr>
                <w:rFonts w:cstheme="minorHAnsi"/>
                <w:shd w:val="clear" w:color="auto" w:fill="FFFFFF"/>
              </w:rPr>
            </w:pPr>
            <w:r w:rsidRPr="00276B22">
              <w:rPr>
                <w:rFonts w:cstheme="minorHAnsi"/>
                <w:shd w:val="clear" w:color="auto" w:fill="FFFFFF"/>
              </w:rPr>
              <w:t>0x6700</w:t>
            </w:r>
          </w:p>
        </w:tc>
        <w:tc>
          <w:tcPr>
            <w:tcW w:w="4316" w:type="dxa"/>
            <w:tcMar>
              <w:top w:w="105" w:type="dxa"/>
              <w:left w:w="105" w:type="dxa"/>
              <w:bottom w:w="105" w:type="dxa"/>
              <w:right w:w="105" w:type="dxa"/>
            </w:tcMar>
            <w:vAlign w:val="center"/>
            <w:hideMark/>
          </w:tcPr>
          <w:p w:rsidR="00AC7A9D" w:rsidRPr="00276B22" w:rsidRDefault="00AC7A9D" w:rsidP="00345239">
            <w:pPr>
              <w:pStyle w:val="NoSpacing"/>
              <w:rPr>
                <w:rFonts w:cstheme="minorHAnsi"/>
              </w:rPr>
            </w:pPr>
            <w:r w:rsidRPr="00276B22">
              <w:rPr>
                <w:rFonts w:cstheme="minorHAnsi"/>
              </w:rPr>
              <w:t>SW_WRONG_LENGTH</w:t>
            </w:r>
          </w:p>
        </w:tc>
      </w:tr>
      <w:tr w:rsidR="00AC7A9D" w:rsidRPr="00276B22" w:rsidTr="00346F35">
        <w:trPr>
          <w:trHeight w:val="288"/>
          <w:tblHeader/>
        </w:trPr>
        <w:tc>
          <w:tcPr>
            <w:tcW w:w="2995" w:type="dxa"/>
            <w:tcMar>
              <w:top w:w="105" w:type="dxa"/>
              <w:left w:w="105" w:type="dxa"/>
              <w:bottom w:w="105" w:type="dxa"/>
              <w:right w:w="105" w:type="dxa"/>
            </w:tcMar>
            <w:vAlign w:val="center"/>
          </w:tcPr>
          <w:p w:rsidR="00AC7A9D" w:rsidRPr="00276B22" w:rsidRDefault="00AC7A9D" w:rsidP="00345239">
            <w:pPr>
              <w:pStyle w:val="NoSpacing"/>
              <w:jc w:val="center"/>
              <w:rPr>
                <w:rFonts w:cstheme="minorHAnsi"/>
                <w:shd w:val="clear" w:color="auto" w:fill="FFFFFF"/>
              </w:rPr>
            </w:pPr>
            <w:r w:rsidRPr="00276B22">
              <w:rPr>
                <w:rFonts w:cstheme="minorHAnsi"/>
                <w:shd w:val="clear" w:color="auto" w:fill="FFFFFF"/>
              </w:rPr>
              <w:t>0x6901</w:t>
            </w:r>
          </w:p>
        </w:tc>
        <w:tc>
          <w:tcPr>
            <w:tcW w:w="4316" w:type="dxa"/>
            <w:tcMar>
              <w:top w:w="105" w:type="dxa"/>
              <w:left w:w="105" w:type="dxa"/>
              <w:bottom w:w="105" w:type="dxa"/>
              <w:right w:w="105" w:type="dxa"/>
            </w:tcMar>
            <w:vAlign w:val="center"/>
          </w:tcPr>
          <w:p w:rsidR="00AC7A9D" w:rsidRPr="00276B22" w:rsidRDefault="00AC7A9D" w:rsidP="00345239">
            <w:pPr>
              <w:pStyle w:val="NoSpacing"/>
              <w:rPr>
                <w:rFonts w:cstheme="minorHAnsi"/>
              </w:rPr>
            </w:pPr>
            <w:r w:rsidRPr="00276B22">
              <w:rPr>
                <w:rFonts w:cstheme="minorHAnsi"/>
                <w:iCs/>
              </w:rPr>
              <w:t>SW_SIGNATURE_VERIFICATION_FAILED</w:t>
            </w:r>
          </w:p>
        </w:tc>
      </w:tr>
      <w:tr w:rsidR="00AC7A9D" w:rsidRPr="00276B22" w:rsidTr="00346F35">
        <w:trPr>
          <w:trHeight w:val="288"/>
          <w:tblHeader/>
        </w:trPr>
        <w:tc>
          <w:tcPr>
            <w:tcW w:w="2995" w:type="dxa"/>
            <w:tcMar>
              <w:top w:w="105" w:type="dxa"/>
              <w:left w:w="105" w:type="dxa"/>
              <w:bottom w:w="105" w:type="dxa"/>
              <w:right w:w="105" w:type="dxa"/>
            </w:tcMar>
            <w:vAlign w:val="center"/>
          </w:tcPr>
          <w:p w:rsidR="00AC7A9D" w:rsidRPr="00276B22" w:rsidRDefault="00AC7A9D" w:rsidP="00345239">
            <w:pPr>
              <w:pStyle w:val="NoSpacing"/>
              <w:jc w:val="center"/>
              <w:rPr>
                <w:rFonts w:cstheme="minorHAnsi"/>
                <w:shd w:val="clear" w:color="auto" w:fill="FFFFFF"/>
              </w:rPr>
            </w:pPr>
            <w:r w:rsidRPr="00276B22">
              <w:rPr>
                <w:rFonts w:cstheme="minorHAnsi"/>
                <w:shd w:val="clear" w:color="auto" w:fill="FFFFFF"/>
              </w:rPr>
              <w:t>0x6902</w:t>
            </w:r>
          </w:p>
        </w:tc>
        <w:tc>
          <w:tcPr>
            <w:tcW w:w="4316" w:type="dxa"/>
            <w:tcMar>
              <w:top w:w="105" w:type="dxa"/>
              <w:left w:w="105" w:type="dxa"/>
              <w:bottom w:w="105" w:type="dxa"/>
              <w:right w:w="105" w:type="dxa"/>
            </w:tcMar>
            <w:vAlign w:val="center"/>
          </w:tcPr>
          <w:p w:rsidR="00AC7A9D" w:rsidRPr="00276B22" w:rsidRDefault="00AC7A9D" w:rsidP="00345239">
            <w:pPr>
              <w:pStyle w:val="NoSpacing"/>
              <w:rPr>
                <w:rFonts w:cstheme="minorHAnsi"/>
              </w:rPr>
            </w:pPr>
            <w:r w:rsidRPr="00276B22">
              <w:rPr>
                <w:rFonts w:cstheme="minorHAnsi"/>
                <w:iCs/>
              </w:rPr>
              <w:t>SW_MUDULUS_NOT_INITIALIZED</w:t>
            </w:r>
          </w:p>
        </w:tc>
      </w:tr>
      <w:tr w:rsidR="00AC7A9D" w:rsidRPr="00276B22" w:rsidTr="00346F35">
        <w:trPr>
          <w:trHeight w:val="288"/>
          <w:tblHeader/>
        </w:trPr>
        <w:tc>
          <w:tcPr>
            <w:tcW w:w="2995" w:type="dxa"/>
            <w:tcMar>
              <w:top w:w="105" w:type="dxa"/>
              <w:left w:w="105" w:type="dxa"/>
              <w:bottom w:w="105" w:type="dxa"/>
              <w:right w:w="105" w:type="dxa"/>
            </w:tcMar>
            <w:vAlign w:val="center"/>
          </w:tcPr>
          <w:p w:rsidR="00AC7A9D" w:rsidRPr="00276B22" w:rsidRDefault="00AC7A9D" w:rsidP="00345239">
            <w:pPr>
              <w:pStyle w:val="NoSpacing"/>
              <w:jc w:val="center"/>
              <w:rPr>
                <w:rFonts w:cstheme="minorHAnsi"/>
                <w:shd w:val="clear" w:color="auto" w:fill="FFFFFF"/>
              </w:rPr>
            </w:pPr>
            <w:r w:rsidRPr="00276B22">
              <w:rPr>
                <w:rFonts w:cstheme="minorHAnsi"/>
                <w:shd w:val="clear" w:color="auto" w:fill="FFFFFF"/>
              </w:rPr>
              <w:t>0x6903</w:t>
            </w:r>
          </w:p>
        </w:tc>
        <w:tc>
          <w:tcPr>
            <w:tcW w:w="4316" w:type="dxa"/>
            <w:tcMar>
              <w:top w:w="105" w:type="dxa"/>
              <w:left w:w="105" w:type="dxa"/>
              <w:bottom w:w="105" w:type="dxa"/>
              <w:right w:w="105" w:type="dxa"/>
            </w:tcMar>
            <w:vAlign w:val="center"/>
          </w:tcPr>
          <w:p w:rsidR="00AC7A9D" w:rsidRPr="00276B22" w:rsidRDefault="00AC7A9D" w:rsidP="00345239">
            <w:pPr>
              <w:pStyle w:val="NoSpacing"/>
              <w:rPr>
                <w:rFonts w:cstheme="minorHAnsi"/>
                <w:iCs/>
              </w:rPr>
            </w:pPr>
            <w:r w:rsidRPr="00276B22">
              <w:rPr>
                <w:rFonts w:cstheme="minorHAnsi"/>
                <w:iCs/>
              </w:rPr>
              <w:t>SW_SE_NOT_RESTORED</w:t>
            </w:r>
          </w:p>
        </w:tc>
      </w:tr>
      <w:tr w:rsidR="00AC7A9D" w:rsidRPr="00276B22" w:rsidTr="00346F35">
        <w:trPr>
          <w:trHeight w:val="288"/>
          <w:tblHeader/>
        </w:trPr>
        <w:tc>
          <w:tcPr>
            <w:tcW w:w="2995" w:type="dxa"/>
            <w:tcMar>
              <w:top w:w="105" w:type="dxa"/>
              <w:left w:w="105" w:type="dxa"/>
              <w:bottom w:w="105" w:type="dxa"/>
              <w:right w:w="105" w:type="dxa"/>
            </w:tcMar>
            <w:vAlign w:val="center"/>
          </w:tcPr>
          <w:p w:rsidR="00AC7A9D" w:rsidRPr="00276B22" w:rsidRDefault="00AC7A9D" w:rsidP="00345239">
            <w:pPr>
              <w:pStyle w:val="NoSpacing"/>
              <w:jc w:val="center"/>
              <w:rPr>
                <w:rFonts w:cstheme="minorHAnsi"/>
                <w:shd w:val="clear" w:color="auto" w:fill="FFFFFF"/>
              </w:rPr>
            </w:pPr>
            <w:r w:rsidRPr="00276B22">
              <w:rPr>
                <w:rFonts w:cstheme="minorHAnsi"/>
                <w:shd w:val="clear" w:color="auto" w:fill="FFFFFF"/>
              </w:rPr>
              <w:t>0x6904</w:t>
            </w:r>
          </w:p>
        </w:tc>
        <w:tc>
          <w:tcPr>
            <w:tcW w:w="4316" w:type="dxa"/>
            <w:tcMar>
              <w:top w:w="105" w:type="dxa"/>
              <w:left w:w="105" w:type="dxa"/>
              <w:bottom w:w="105" w:type="dxa"/>
              <w:right w:w="105" w:type="dxa"/>
            </w:tcMar>
            <w:vAlign w:val="center"/>
          </w:tcPr>
          <w:p w:rsidR="00AC7A9D" w:rsidRPr="00276B22" w:rsidRDefault="00AC7A9D" w:rsidP="00345239">
            <w:pPr>
              <w:pStyle w:val="NoSpacing"/>
              <w:rPr>
                <w:rFonts w:cstheme="minorHAnsi"/>
                <w:iCs/>
              </w:rPr>
            </w:pPr>
            <w:r w:rsidRPr="00276B22">
              <w:rPr>
                <w:rFonts w:cstheme="minorHAnsi"/>
                <w:iCs/>
              </w:rPr>
              <w:t>SW_ALG_NOT_SUPPORTED</w:t>
            </w:r>
          </w:p>
        </w:tc>
      </w:tr>
      <w:tr w:rsidR="00AC7A9D" w:rsidRPr="00276B22" w:rsidTr="00346F35">
        <w:trPr>
          <w:trHeight w:val="288"/>
          <w:tblHeader/>
        </w:trPr>
        <w:tc>
          <w:tcPr>
            <w:tcW w:w="2995" w:type="dxa"/>
            <w:tcMar>
              <w:top w:w="105" w:type="dxa"/>
              <w:left w:w="105" w:type="dxa"/>
              <w:bottom w:w="105" w:type="dxa"/>
              <w:right w:w="105" w:type="dxa"/>
            </w:tcMar>
            <w:vAlign w:val="center"/>
          </w:tcPr>
          <w:p w:rsidR="00AC7A9D" w:rsidRPr="00276B22" w:rsidRDefault="00AC7A9D" w:rsidP="00345239">
            <w:pPr>
              <w:pStyle w:val="NoSpacing"/>
              <w:jc w:val="center"/>
              <w:rPr>
                <w:rFonts w:cstheme="minorHAnsi"/>
                <w:shd w:val="clear" w:color="auto" w:fill="FFFFFF"/>
              </w:rPr>
            </w:pPr>
            <w:r w:rsidRPr="00276B22">
              <w:rPr>
                <w:rFonts w:cstheme="minorHAnsi"/>
              </w:rPr>
              <w:t>0x6905</w:t>
            </w:r>
          </w:p>
        </w:tc>
        <w:tc>
          <w:tcPr>
            <w:tcW w:w="4316" w:type="dxa"/>
            <w:tcMar>
              <w:top w:w="105" w:type="dxa"/>
              <w:left w:w="105" w:type="dxa"/>
              <w:bottom w:w="105" w:type="dxa"/>
              <w:right w:w="105" w:type="dxa"/>
            </w:tcMar>
            <w:vAlign w:val="center"/>
          </w:tcPr>
          <w:p w:rsidR="00AC7A9D" w:rsidRPr="00276B22" w:rsidRDefault="00AC7A9D" w:rsidP="00945708">
            <w:pPr>
              <w:pStyle w:val="NoSpacing"/>
              <w:rPr>
                <w:rFonts w:cstheme="minorHAnsi"/>
                <w:iCs/>
              </w:rPr>
            </w:pPr>
            <w:r w:rsidRPr="00276B22">
              <w:rPr>
                <w:rFonts w:cstheme="minorHAnsi"/>
                <w:iCs/>
              </w:rPr>
              <w:t>SW_KEYPAIR_NOT_SUPPORTED</w:t>
            </w:r>
          </w:p>
        </w:tc>
      </w:tr>
      <w:tr w:rsidR="00AC7A9D" w:rsidRPr="00276B22" w:rsidTr="00346F35">
        <w:trPr>
          <w:trHeight w:val="288"/>
          <w:tblHeader/>
        </w:trPr>
        <w:tc>
          <w:tcPr>
            <w:tcW w:w="2995" w:type="dxa"/>
            <w:tcMar>
              <w:top w:w="105" w:type="dxa"/>
              <w:left w:w="105" w:type="dxa"/>
              <w:bottom w:w="105" w:type="dxa"/>
              <w:right w:w="105" w:type="dxa"/>
            </w:tcMar>
            <w:vAlign w:val="center"/>
          </w:tcPr>
          <w:p w:rsidR="00AC7A9D" w:rsidRPr="00276B22" w:rsidRDefault="00AC7A9D" w:rsidP="00345239">
            <w:pPr>
              <w:pStyle w:val="NoSpacing"/>
              <w:jc w:val="center"/>
              <w:rPr>
                <w:rFonts w:cstheme="minorHAnsi"/>
                <w:shd w:val="clear" w:color="auto" w:fill="FFFFFF"/>
              </w:rPr>
            </w:pPr>
            <w:r w:rsidRPr="00276B22">
              <w:rPr>
                <w:rFonts w:cstheme="minorHAnsi"/>
                <w:shd w:val="clear" w:color="auto" w:fill="FFFFFF"/>
              </w:rPr>
              <w:t>0x6906</w:t>
            </w:r>
          </w:p>
        </w:tc>
        <w:tc>
          <w:tcPr>
            <w:tcW w:w="4316" w:type="dxa"/>
            <w:tcMar>
              <w:top w:w="105" w:type="dxa"/>
              <w:left w:w="105" w:type="dxa"/>
              <w:bottom w:w="105" w:type="dxa"/>
              <w:right w:w="105" w:type="dxa"/>
            </w:tcMar>
            <w:vAlign w:val="center"/>
          </w:tcPr>
          <w:p w:rsidR="00AC7A9D" w:rsidRPr="00276B22" w:rsidRDefault="00AC7A9D" w:rsidP="00345239">
            <w:pPr>
              <w:pStyle w:val="NoSpacing"/>
              <w:rPr>
                <w:rFonts w:cstheme="minorHAnsi"/>
                <w:iCs/>
              </w:rPr>
            </w:pPr>
            <w:r w:rsidRPr="00276B22">
              <w:rPr>
                <w:rFonts w:cstheme="minorHAnsi"/>
                <w:iCs/>
              </w:rPr>
              <w:t>SW_KEY_INITIALIZATION_FAILED</w:t>
            </w:r>
          </w:p>
        </w:tc>
      </w:tr>
      <w:tr w:rsidR="00346F35" w:rsidRPr="00276B22" w:rsidTr="00346F35">
        <w:trPr>
          <w:trHeight w:val="288"/>
          <w:tblHeader/>
        </w:trPr>
        <w:tc>
          <w:tcPr>
            <w:tcW w:w="2995" w:type="dxa"/>
            <w:tcMar>
              <w:top w:w="105" w:type="dxa"/>
              <w:left w:w="105" w:type="dxa"/>
              <w:bottom w:w="105" w:type="dxa"/>
              <w:right w:w="105" w:type="dxa"/>
            </w:tcMar>
            <w:vAlign w:val="center"/>
          </w:tcPr>
          <w:p w:rsidR="00346F35" w:rsidRPr="00276B22" w:rsidRDefault="00346F35" w:rsidP="00346F35">
            <w:pPr>
              <w:pStyle w:val="NoSpacing"/>
              <w:jc w:val="center"/>
              <w:rPr>
                <w:rFonts w:cstheme="minorHAnsi"/>
                <w:shd w:val="clear" w:color="auto" w:fill="FFFFFF"/>
              </w:rPr>
            </w:pPr>
            <w:r w:rsidRPr="00276B22">
              <w:rPr>
                <w:rFonts w:cstheme="minorHAnsi"/>
                <w:shd w:val="clear" w:color="auto" w:fill="FFFFFF"/>
              </w:rPr>
              <w:t>0x69</w:t>
            </w:r>
            <w:r>
              <w:rPr>
                <w:rFonts w:cstheme="minorHAnsi"/>
                <w:shd w:val="clear" w:color="auto" w:fill="FFFFFF"/>
              </w:rPr>
              <w:t>11</w:t>
            </w:r>
          </w:p>
        </w:tc>
        <w:tc>
          <w:tcPr>
            <w:tcW w:w="4316" w:type="dxa"/>
            <w:tcMar>
              <w:top w:w="105" w:type="dxa"/>
              <w:left w:w="105" w:type="dxa"/>
              <w:bottom w:w="105" w:type="dxa"/>
              <w:right w:w="105" w:type="dxa"/>
            </w:tcMar>
            <w:vAlign w:val="center"/>
          </w:tcPr>
          <w:p w:rsidR="00346F35" w:rsidRPr="00346F35" w:rsidRDefault="00346F35" w:rsidP="00346F35">
            <w:pPr>
              <w:pStyle w:val="NoSpacing"/>
              <w:rPr>
                <w:rFonts w:cstheme="minorHAnsi"/>
                <w:iCs/>
              </w:rPr>
            </w:pPr>
            <w:r>
              <w:rPr>
                <w:rFonts w:cstheme="minorHAnsi"/>
                <w:szCs w:val="18"/>
              </w:rPr>
              <w:t>INPUT_PARAM_OUT_OF_ALLOWED_BOUNDS</w:t>
            </w:r>
          </w:p>
        </w:tc>
      </w:tr>
      <w:tr w:rsidR="00346F35" w:rsidRPr="00276B22" w:rsidTr="00346F35">
        <w:trPr>
          <w:trHeight w:val="288"/>
          <w:tblHeader/>
        </w:trPr>
        <w:tc>
          <w:tcPr>
            <w:tcW w:w="2995" w:type="dxa"/>
            <w:tcMar>
              <w:top w:w="105" w:type="dxa"/>
              <w:left w:w="105" w:type="dxa"/>
              <w:bottom w:w="105" w:type="dxa"/>
              <w:right w:w="105" w:type="dxa"/>
            </w:tcMar>
            <w:vAlign w:val="center"/>
          </w:tcPr>
          <w:p w:rsidR="00346F35" w:rsidRPr="00276B22" w:rsidRDefault="00346F35" w:rsidP="00345239">
            <w:pPr>
              <w:pStyle w:val="NoSpacing"/>
              <w:jc w:val="center"/>
              <w:rPr>
                <w:rFonts w:cstheme="minorHAnsi"/>
                <w:shd w:val="clear" w:color="auto" w:fill="FFFFFF"/>
              </w:rPr>
            </w:pPr>
            <w:r w:rsidRPr="00276B22">
              <w:rPr>
                <w:rFonts w:cstheme="minorHAnsi"/>
                <w:shd w:val="clear" w:color="auto" w:fill="FFFFFF"/>
              </w:rPr>
              <w:t>0x69</w:t>
            </w:r>
            <w:r>
              <w:rPr>
                <w:rFonts w:cstheme="minorHAnsi"/>
                <w:shd w:val="clear" w:color="auto" w:fill="FFFFFF"/>
              </w:rPr>
              <w:t>12</w:t>
            </w:r>
          </w:p>
        </w:tc>
        <w:tc>
          <w:tcPr>
            <w:tcW w:w="4316" w:type="dxa"/>
            <w:tcMar>
              <w:top w:w="105" w:type="dxa"/>
              <w:left w:w="105" w:type="dxa"/>
              <w:bottom w:w="105" w:type="dxa"/>
              <w:right w:w="105" w:type="dxa"/>
            </w:tcMar>
            <w:vAlign w:val="center"/>
          </w:tcPr>
          <w:p w:rsidR="00346F35" w:rsidRPr="00276B22" w:rsidRDefault="00346F35" w:rsidP="004D05AC">
            <w:pPr>
              <w:pStyle w:val="NoSpacing"/>
              <w:rPr>
                <w:rFonts w:cstheme="minorHAnsi"/>
                <w:iCs/>
              </w:rPr>
            </w:pPr>
            <w:commentRangeStart w:id="3"/>
            <w:r w:rsidRPr="00276B22">
              <w:rPr>
                <w:rFonts w:cstheme="minorHAnsi"/>
              </w:rPr>
              <w:t>SW_KEY_</w:t>
            </w:r>
            <w:del w:id="4" w:author="Mazharul Islam" w:date="2014-11-28T10:38:00Z">
              <w:r w:rsidRPr="00276B22" w:rsidDel="004D05AC">
                <w:rPr>
                  <w:rFonts w:cstheme="minorHAnsi"/>
                </w:rPr>
                <w:delText>UNINITIALIZED</w:delText>
              </w:r>
            </w:del>
            <w:ins w:id="5" w:author="Mazharul Islam" w:date="2014-11-28T10:38:00Z">
              <w:r w:rsidR="004D05AC">
                <w:rPr>
                  <w:rFonts w:cstheme="minorHAnsi"/>
                </w:rPr>
                <w:t>NOT_INITIALIZED</w:t>
              </w:r>
              <w:commentRangeEnd w:id="3"/>
              <w:r w:rsidR="004D05AC">
                <w:rPr>
                  <w:rStyle w:val="CommentReference"/>
                </w:rPr>
                <w:commentReference w:id="3"/>
              </w:r>
            </w:ins>
          </w:p>
        </w:tc>
      </w:tr>
      <w:tr w:rsidR="00346F35" w:rsidRPr="00276B22" w:rsidTr="00346F35">
        <w:trPr>
          <w:trHeight w:val="288"/>
          <w:tblHeader/>
        </w:trPr>
        <w:tc>
          <w:tcPr>
            <w:tcW w:w="2995" w:type="dxa"/>
            <w:tcMar>
              <w:top w:w="105" w:type="dxa"/>
              <w:left w:w="105" w:type="dxa"/>
              <w:bottom w:w="105" w:type="dxa"/>
              <w:right w:w="105" w:type="dxa"/>
            </w:tcMar>
            <w:vAlign w:val="center"/>
          </w:tcPr>
          <w:p w:rsidR="00346F35" w:rsidRPr="00276B22" w:rsidRDefault="00346F35" w:rsidP="00345239">
            <w:pPr>
              <w:pStyle w:val="NoSpacing"/>
              <w:jc w:val="center"/>
              <w:rPr>
                <w:rFonts w:cstheme="minorHAnsi"/>
                <w:shd w:val="clear" w:color="auto" w:fill="FFFFFF"/>
              </w:rPr>
            </w:pPr>
            <w:r w:rsidRPr="00276B22">
              <w:rPr>
                <w:rFonts w:cstheme="minorHAnsi"/>
                <w:shd w:val="clear" w:color="auto" w:fill="FFFFFF"/>
              </w:rPr>
              <w:t>0x69</w:t>
            </w:r>
            <w:r>
              <w:rPr>
                <w:rFonts w:cstheme="minorHAnsi"/>
                <w:shd w:val="clear" w:color="auto" w:fill="FFFFFF"/>
              </w:rPr>
              <w:t>13</w:t>
            </w:r>
          </w:p>
        </w:tc>
        <w:tc>
          <w:tcPr>
            <w:tcW w:w="4316" w:type="dxa"/>
            <w:tcMar>
              <w:top w:w="105" w:type="dxa"/>
              <w:left w:w="105" w:type="dxa"/>
              <w:bottom w:w="105" w:type="dxa"/>
              <w:right w:w="105" w:type="dxa"/>
            </w:tcMar>
            <w:vAlign w:val="center"/>
          </w:tcPr>
          <w:p w:rsidR="00346F35" w:rsidRPr="00276B22" w:rsidRDefault="00346F35" w:rsidP="00345239">
            <w:pPr>
              <w:pStyle w:val="NoSpacing"/>
              <w:rPr>
                <w:rFonts w:cstheme="minorHAnsi"/>
                <w:iCs/>
              </w:rPr>
            </w:pPr>
            <w:r w:rsidRPr="00276B22">
              <w:rPr>
                <w:rFonts w:cstheme="minorHAnsi"/>
              </w:rPr>
              <w:t>SW_ALG/KEY_NOT_SUPPORTED</w:t>
            </w:r>
          </w:p>
        </w:tc>
      </w:tr>
      <w:tr w:rsidR="00346F35" w:rsidRPr="00276B22" w:rsidTr="00346F35">
        <w:trPr>
          <w:trHeight w:val="288"/>
          <w:tblHeader/>
        </w:trPr>
        <w:tc>
          <w:tcPr>
            <w:tcW w:w="2995" w:type="dxa"/>
            <w:tcMar>
              <w:top w:w="105" w:type="dxa"/>
              <w:left w:w="105" w:type="dxa"/>
              <w:bottom w:w="105" w:type="dxa"/>
              <w:right w:w="105" w:type="dxa"/>
            </w:tcMar>
            <w:vAlign w:val="center"/>
          </w:tcPr>
          <w:p w:rsidR="00346F35" w:rsidRPr="00276B22" w:rsidRDefault="00346F35" w:rsidP="00345239">
            <w:pPr>
              <w:pStyle w:val="NoSpacing"/>
              <w:jc w:val="center"/>
              <w:rPr>
                <w:rFonts w:cstheme="minorHAnsi"/>
                <w:shd w:val="clear" w:color="auto" w:fill="FFFFFF"/>
              </w:rPr>
            </w:pPr>
            <w:r w:rsidRPr="00276B22">
              <w:rPr>
                <w:rFonts w:cstheme="minorHAnsi"/>
                <w:shd w:val="clear" w:color="auto" w:fill="FFFFFF"/>
              </w:rPr>
              <w:t>0x69</w:t>
            </w:r>
            <w:r>
              <w:rPr>
                <w:rFonts w:cstheme="minorHAnsi"/>
                <w:shd w:val="clear" w:color="auto" w:fill="FFFFFF"/>
              </w:rPr>
              <w:t>14</w:t>
            </w:r>
          </w:p>
        </w:tc>
        <w:tc>
          <w:tcPr>
            <w:tcW w:w="4316" w:type="dxa"/>
            <w:tcMar>
              <w:top w:w="105" w:type="dxa"/>
              <w:left w:w="105" w:type="dxa"/>
              <w:bottom w:w="105" w:type="dxa"/>
              <w:right w:w="105" w:type="dxa"/>
            </w:tcMar>
            <w:vAlign w:val="center"/>
          </w:tcPr>
          <w:p w:rsidR="00346F35" w:rsidRPr="00276B22" w:rsidRDefault="00346F35" w:rsidP="00345239">
            <w:pPr>
              <w:pStyle w:val="NoSpacing"/>
              <w:rPr>
                <w:rFonts w:cstheme="minorHAnsi"/>
                <w:iCs/>
              </w:rPr>
            </w:pPr>
            <w:r w:rsidRPr="00276B22">
              <w:rPr>
                <w:rFonts w:eastAsia="Times New Roman" w:cstheme="minorHAnsi"/>
              </w:rPr>
              <w:t>SW_SIGNATURE/CIPHER_NOT_INITIALIZED</w:t>
            </w:r>
          </w:p>
        </w:tc>
      </w:tr>
      <w:tr w:rsidR="00346F35" w:rsidRPr="00276B22" w:rsidTr="00346F35">
        <w:trPr>
          <w:trHeight w:val="288"/>
          <w:tblHeader/>
        </w:trPr>
        <w:tc>
          <w:tcPr>
            <w:tcW w:w="2995" w:type="dxa"/>
            <w:tcMar>
              <w:top w:w="105" w:type="dxa"/>
              <w:left w:w="105" w:type="dxa"/>
              <w:bottom w:w="105" w:type="dxa"/>
              <w:right w:w="105" w:type="dxa"/>
            </w:tcMar>
            <w:vAlign w:val="center"/>
          </w:tcPr>
          <w:p w:rsidR="00346F35" w:rsidRPr="00276B22" w:rsidRDefault="00346F35" w:rsidP="00345239">
            <w:pPr>
              <w:pStyle w:val="NoSpacing"/>
              <w:jc w:val="center"/>
              <w:rPr>
                <w:rFonts w:cstheme="minorHAnsi"/>
                <w:shd w:val="clear" w:color="auto" w:fill="FFFFFF"/>
              </w:rPr>
            </w:pPr>
            <w:r w:rsidRPr="00276B22">
              <w:rPr>
                <w:rFonts w:cstheme="minorHAnsi"/>
                <w:shd w:val="clear" w:color="auto" w:fill="FFFFFF"/>
              </w:rPr>
              <w:t>0x69</w:t>
            </w:r>
            <w:r>
              <w:rPr>
                <w:rFonts w:cstheme="minorHAnsi"/>
                <w:shd w:val="clear" w:color="auto" w:fill="FFFFFF"/>
              </w:rPr>
              <w:t>15</w:t>
            </w:r>
          </w:p>
        </w:tc>
        <w:tc>
          <w:tcPr>
            <w:tcW w:w="4316" w:type="dxa"/>
            <w:tcMar>
              <w:top w:w="105" w:type="dxa"/>
              <w:left w:w="105" w:type="dxa"/>
              <w:bottom w:w="105" w:type="dxa"/>
              <w:right w:w="105" w:type="dxa"/>
            </w:tcMar>
            <w:vAlign w:val="center"/>
          </w:tcPr>
          <w:p w:rsidR="00346F35" w:rsidRPr="00276B22" w:rsidRDefault="00346F35" w:rsidP="00345239">
            <w:pPr>
              <w:pStyle w:val="NoSpacing"/>
              <w:rPr>
                <w:rFonts w:cstheme="minorHAnsi"/>
                <w:iCs/>
              </w:rPr>
            </w:pPr>
            <w:r w:rsidRPr="00276B22">
              <w:rPr>
                <w:rFonts w:cstheme="minorHAnsi"/>
              </w:rPr>
              <w:t>SW_INCOMING_MSG_NOT_PADDED</w:t>
            </w:r>
          </w:p>
        </w:tc>
      </w:tr>
      <w:tr w:rsidR="00AC7A9D" w:rsidRPr="00276B22" w:rsidTr="00346F35">
        <w:trPr>
          <w:trHeight w:val="288"/>
          <w:tblHeader/>
        </w:trPr>
        <w:tc>
          <w:tcPr>
            <w:tcW w:w="2995" w:type="dxa"/>
            <w:tcMar>
              <w:top w:w="105" w:type="dxa"/>
              <w:left w:w="105" w:type="dxa"/>
              <w:bottom w:w="105" w:type="dxa"/>
              <w:right w:w="105" w:type="dxa"/>
            </w:tcMar>
            <w:vAlign w:val="center"/>
          </w:tcPr>
          <w:p w:rsidR="00AC7A9D" w:rsidRPr="00276B22" w:rsidRDefault="00AC7A9D" w:rsidP="00345239">
            <w:pPr>
              <w:pStyle w:val="NoSpacing"/>
              <w:jc w:val="center"/>
              <w:rPr>
                <w:rFonts w:cstheme="minorHAnsi"/>
                <w:shd w:val="clear" w:color="auto" w:fill="FFFFFF"/>
              </w:rPr>
            </w:pPr>
            <w:r w:rsidRPr="00276B22">
              <w:rPr>
                <w:rFonts w:cstheme="minorHAnsi"/>
                <w:shd w:val="clear" w:color="auto" w:fill="FFFFFF"/>
              </w:rPr>
              <w:t>0x6982</w:t>
            </w:r>
          </w:p>
        </w:tc>
        <w:tc>
          <w:tcPr>
            <w:tcW w:w="4316" w:type="dxa"/>
            <w:tcMar>
              <w:top w:w="105" w:type="dxa"/>
              <w:left w:w="105" w:type="dxa"/>
              <w:bottom w:w="105" w:type="dxa"/>
              <w:right w:w="105" w:type="dxa"/>
            </w:tcMar>
            <w:vAlign w:val="center"/>
          </w:tcPr>
          <w:p w:rsidR="00AC7A9D" w:rsidRPr="00276B22" w:rsidRDefault="00AC7A9D" w:rsidP="00345239">
            <w:pPr>
              <w:pStyle w:val="NoSpacing"/>
              <w:rPr>
                <w:rFonts w:cstheme="minorHAnsi"/>
              </w:rPr>
            </w:pPr>
            <w:r w:rsidRPr="00276B22">
              <w:rPr>
                <w:rFonts w:cstheme="minorHAnsi"/>
              </w:rPr>
              <w:t>SW_SECURITY_STATUS_NOT_SATISFIED</w:t>
            </w:r>
          </w:p>
        </w:tc>
      </w:tr>
      <w:tr w:rsidR="00AC7A9D" w:rsidRPr="00276B22" w:rsidTr="00346F35">
        <w:trPr>
          <w:trHeight w:val="288"/>
          <w:tblHeader/>
        </w:trPr>
        <w:tc>
          <w:tcPr>
            <w:tcW w:w="2995" w:type="dxa"/>
            <w:tcMar>
              <w:top w:w="105" w:type="dxa"/>
              <w:left w:w="105" w:type="dxa"/>
              <w:bottom w:w="105" w:type="dxa"/>
              <w:right w:w="105" w:type="dxa"/>
            </w:tcMar>
            <w:vAlign w:val="center"/>
          </w:tcPr>
          <w:p w:rsidR="00AC7A9D" w:rsidRPr="00276B22" w:rsidRDefault="00AC7A9D" w:rsidP="00345239">
            <w:pPr>
              <w:pStyle w:val="NoSpacing"/>
              <w:jc w:val="center"/>
              <w:rPr>
                <w:rFonts w:cstheme="minorHAnsi"/>
                <w:shd w:val="clear" w:color="auto" w:fill="FFFFFF"/>
              </w:rPr>
            </w:pPr>
            <w:r w:rsidRPr="00276B22">
              <w:rPr>
                <w:rFonts w:cstheme="minorHAnsi"/>
                <w:shd w:val="clear" w:color="auto" w:fill="FFFFFF"/>
              </w:rPr>
              <w:t>0x6984</w:t>
            </w:r>
          </w:p>
        </w:tc>
        <w:tc>
          <w:tcPr>
            <w:tcW w:w="4316" w:type="dxa"/>
            <w:tcMar>
              <w:top w:w="105" w:type="dxa"/>
              <w:left w:w="105" w:type="dxa"/>
              <w:bottom w:w="105" w:type="dxa"/>
              <w:right w:w="105" w:type="dxa"/>
            </w:tcMar>
            <w:vAlign w:val="center"/>
          </w:tcPr>
          <w:p w:rsidR="00AC7A9D" w:rsidRPr="00276B22" w:rsidRDefault="00AC7A9D" w:rsidP="00345239">
            <w:pPr>
              <w:pStyle w:val="NoSpacing"/>
              <w:rPr>
                <w:rFonts w:cstheme="minorHAnsi"/>
              </w:rPr>
            </w:pPr>
            <w:r w:rsidRPr="00276B22">
              <w:rPr>
                <w:rFonts w:cstheme="minorHAnsi"/>
              </w:rPr>
              <w:t>SW_DATA_INVALID</w:t>
            </w:r>
          </w:p>
        </w:tc>
      </w:tr>
      <w:tr w:rsidR="00AC7A9D" w:rsidRPr="00276B22" w:rsidTr="00346F35">
        <w:trPr>
          <w:trHeight w:val="288"/>
          <w:tblHeader/>
        </w:trPr>
        <w:tc>
          <w:tcPr>
            <w:tcW w:w="2995" w:type="dxa"/>
            <w:tcMar>
              <w:top w:w="105" w:type="dxa"/>
              <w:left w:w="105" w:type="dxa"/>
              <w:bottom w:w="105" w:type="dxa"/>
              <w:right w:w="105" w:type="dxa"/>
            </w:tcMar>
            <w:vAlign w:val="center"/>
          </w:tcPr>
          <w:p w:rsidR="00AC7A9D" w:rsidRPr="00276B22" w:rsidRDefault="00AC7A9D" w:rsidP="00345239">
            <w:pPr>
              <w:pStyle w:val="NoSpacing"/>
              <w:jc w:val="center"/>
              <w:rPr>
                <w:rFonts w:cstheme="minorHAnsi"/>
                <w:shd w:val="clear" w:color="auto" w:fill="FFFFFF"/>
              </w:rPr>
            </w:pPr>
            <w:r w:rsidRPr="00276B22">
              <w:rPr>
                <w:rFonts w:cstheme="minorHAnsi"/>
                <w:shd w:val="clear" w:color="auto" w:fill="FFFFFF"/>
              </w:rPr>
              <w:t>0x6985</w:t>
            </w:r>
          </w:p>
        </w:tc>
        <w:tc>
          <w:tcPr>
            <w:tcW w:w="4316" w:type="dxa"/>
            <w:tcMar>
              <w:top w:w="105" w:type="dxa"/>
              <w:left w:w="105" w:type="dxa"/>
              <w:bottom w:w="105" w:type="dxa"/>
              <w:right w:w="105" w:type="dxa"/>
            </w:tcMar>
            <w:vAlign w:val="center"/>
          </w:tcPr>
          <w:p w:rsidR="00AC7A9D" w:rsidRPr="00276B22" w:rsidRDefault="00AC7A9D" w:rsidP="00345239">
            <w:pPr>
              <w:pStyle w:val="NoSpacing"/>
              <w:rPr>
                <w:rFonts w:cstheme="minorHAnsi"/>
              </w:rPr>
            </w:pPr>
            <w:r w:rsidRPr="00276B22">
              <w:rPr>
                <w:rFonts w:cstheme="minorHAnsi"/>
              </w:rPr>
              <w:t>SW_CONDITIONS_NOT_SATISFIED</w:t>
            </w:r>
          </w:p>
        </w:tc>
      </w:tr>
      <w:tr w:rsidR="00AC7A9D" w:rsidRPr="00276B22" w:rsidTr="00346F35">
        <w:trPr>
          <w:trHeight w:val="288"/>
          <w:tblHeader/>
        </w:trPr>
        <w:tc>
          <w:tcPr>
            <w:tcW w:w="2995" w:type="dxa"/>
            <w:tcMar>
              <w:top w:w="105" w:type="dxa"/>
              <w:left w:w="105" w:type="dxa"/>
              <w:bottom w:w="105" w:type="dxa"/>
              <w:right w:w="105" w:type="dxa"/>
            </w:tcMar>
            <w:vAlign w:val="center"/>
          </w:tcPr>
          <w:p w:rsidR="00AC7A9D" w:rsidRPr="00276B22" w:rsidRDefault="00AC7A9D" w:rsidP="00345239">
            <w:pPr>
              <w:pStyle w:val="NoSpacing"/>
              <w:jc w:val="center"/>
              <w:rPr>
                <w:rFonts w:cstheme="minorHAnsi"/>
                <w:shd w:val="clear" w:color="auto" w:fill="FFFFFF"/>
              </w:rPr>
            </w:pPr>
            <w:r w:rsidRPr="00276B22">
              <w:rPr>
                <w:rFonts w:cstheme="minorHAnsi"/>
                <w:shd w:val="clear" w:color="auto" w:fill="FFFFFF"/>
              </w:rPr>
              <w:t>0x6986</w:t>
            </w:r>
          </w:p>
        </w:tc>
        <w:tc>
          <w:tcPr>
            <w:tcW w:w="4316" w:type="dxa"/>
            <w:tcMar>
              <w:top w:w="105" w:type="dxa"/>
              <w:left w:w="105" w:type="dxa"/>
              <w:bottom w:w="105" w:type="dxa"/>
              <w:right w:w="105" w:type="dxa"/>
            </w:tcMar>
            <w:vAlign w:val="center"/>
          </w:tcPr>
          <w:p w:rsidR="00AC7A9D" w:rsidRPr="00276B22" w:rsidRDefault="00AC7A9D" w:rsidP="00345239">
            <w:pPr>
              <w:pStyle w:val="NoSpacing"/>
              <w:rPr>
                <w:rFonts w:cstheme="minorHAnsi"/>
              </w:rPr>
            </w:pPr>
            <w:r w:rsidRPr="00276B22">
              <w:rPr>
                <w:rFonts w:cstheme="minorHAnsi"/>
              </w:rPr>
              <w:t>SW_COMMAND_NOT_ALLOWED</w:t>
            </w:r>
          </w:p>
        </w:tc>
      </w:tr>
      <w:tr w:rsidR="007372CC" w:rsidRPr="00276B22" w:rsidTr="00346F35">
        <w:trPr>
          <w:trHeight w:val="288"/>
          <w:tblHeader/>
        </w:trPr>
        <w:tc>
          <w:tcPr>
            <w:tcW w:w="2995" w:type="dxa"/>
            <w:tcMar>
              <w:top w:w="105" w:type="dxa"/>
              <w:left w:w="105" w:type="dxa"/>
              <w:bottom w:w="105" w:type="dxa"/>
              <w:right w:w="105" w:type="dxa"/>
            </w:tcMar>
            <w:vAlign w:val="center"/>
          </w:tcPr>
          <w:p w:rsidR="007372CC" w:rsidRPr="00276B22" w:rsidRDefault="007372CC" w:rsidP="007372CC">
            <w:pPr>
              <w:pStyle w:val="NoSpacing"/>
              <w:jc w:val="center"/>
              <w:rPr>
                <w:rFonts w:cstheme="minorHAnsi"/>
                <w:shd w:val="clear" w:color="auto" w:fill="FFFFFF"/>
              </w:rPr>
            </w:pPr>
            <w:r w:rsidRPr="00276B22">
              <w:rPr>
                <w:rFonts w:cstheme="minorHAnsi"/>
                <w:shd w:val="clear" w:color="auto" w:fill="FFFFFF"/>
              </w:rPr>
              <w:t>0x69</w:t>
            </w:r>
            <w:r>
              <w:rPr>
                <w:rFonts w:cstheme="minorHAnsi"/>
                <w:shd w:val="clear" w:color="auto" w:fill="FFFFFF"/>
              </w:rPr>
              <w:t>F1</w:t>
            </w:r>
          </w:p>
        </w:tc>
        <w:tc>
          <w:tcPr>
            <w:tcW w:w="4316" w:type="dxa"/>
            <w:tcMar>
              <w:top w:w="105" w:type="dxa"/>
              <w:left w:w="105" w:type="dxa"/>
              <w:bottom w:w="105" w:type="dxa"/>
              <w:right w:w="105" w:type="dxa"/>
            </w:tcMar>
            <w:vAlign w:val="center"/>
          </w:tcPr>
          <w:p w:rsidR="007372CC" w:rsidRPr="00276B22" w:rsidRDefault="007372CC" w:rsidP="006979C3">
            <w:pPr>
              <w:pStyle w:val="NoSpacing"/>
              <w:rPr>
                <w:rFonts w:cstheme="minorHAnsi"/>
              </w:rPr>
            </w:pPr>
            <w:r w:rsidRPr="00276B22">
              <w:rPr>
                <w:rFonts w:cstheme="minorHAnsi"/>
              </w:rPr>
              <w:t>SW_</w:t>
            </w:r>
            <w:r>
              <w:rPr>
                <w:rFonts w:cstheme="minorHAnsi"/>
              </w:rPr>
              <w:t>APPLET_DEAD</w:t>
            </w:r>
          </w:p>
        </w:tc>
      </w:tr>
      <w:tr w:rsidR="00AC7A9D" w:rsidRPr="00276B22" w:rsidTr="00346F35">
        <w:trPr>
          <w:trHeight w:val="288"/>
          <w:tblHeader/>
        </w:trPr>
        <w:tc>
          <w:tcPr>
            <w:tcW w:w="2995" w:type="dxa"/>
            <w:tcMar>
              <w:top w:w="105" w:type="dxa"/>
              <w:left w:w="105" w:type="dxa"/>
              <w:bottom w:w="105" w:type="dxa"/>
              <w:right w:w="105" w:type="dxa"/>
            </w:tcMar>
            <w:vAlign w:val="center"/>
          </w:tcPr>
          <w:p w:rsidR="00AC7A9D" w:rsidRPr="00276B22" w:rsidRDefault="00AC7A9D" w:rsidP="00345239">
            <w:pPr>
              <w:pStyle w:val="NoSpacing"/>
              <w:jc w:val="center"/>
              <w:rPr>
                <w:rFonts w:cstheme="minorHAnsi"/>
                <w:shd w:val="clear" w:color="auto" w:fill="FFFFFF"/>
              </w:rPr>
            </w:pPr>
            <w:r w:rsidRPr="00276B22">
              <w:rPr>
                <w:rFonts w:cstheme="minorHAnsi"/>
                <w:shd w:val="clear" w:color="auto" w:fill="FFFFFF"/>
              </w:rPr>
              <w:t>0x6A80</w:t>
            </w:r>
          </w:p>
        </w:tc>
        <w:tc>
          <w:tcPr>
            <w:tcW w:w="4316" w:type="dxa"/>
            <w:tcMar>
              <w:top w:w="105" w:type="dxa"/>
              <w:left w:w="105" w:type="dxa"/>
              <w:bottom w:w="105" w:type="dxa"/>
              <w:right w:w="105" w:type="dxa"/>
            </w:tcMar>
            <w:vAlign w:val="center"/>
          </w:tcPr>
          <w:p w:rsidR="00AC7A9D" w:rsidRPr="00276B22" w:rsidRDefault="00AC7A9D" w:rsidP="00345239">
            <w:pPr>
              <w:pStyle w:val="NoSpacing"/>
              <w:rPr>
                <w:rFonts w:cstheme="minorHAnsi"/>
              </w:rPr>
            </w:pPr>
            <w:r w:rsidRPr="00276B22">
              <w:rPr>
                <w:rFonts w:cstheme="minorHAnsi"/>
              </w:rPr>
              <w:t>SW_WRONG_DATA</w:t>
            </w:r>
          </w:p>
        </w:tc>
      </w:tr>
      <w:tr w:rsidR="00AC7A9D" w:rsidRPr="00276B22" w:rsidTr="00346F35">
        <w:trPr>
          <w:trHeight w:val="288"/>
          <w:tblHeader/>
        </w:trPr>
        <w:tc>
          <w:tcPr>
            <w:tcW w:w="2995" w:type="dxa"/>
            <w:tcMar>
              <w:top w:w="105" w:type="dxa"/>
              <w:left w:w="105" w:type="dxa"/>
              <w:bottom w:w="105" w:type="dxa"/>
              <w:right w:w="105" w:type="dxa"/>
            </w:tcMar>
            <w:vAlign w:val="center"/>
          </w:tcPr>
          <w:p w:rsidR="00AC7A9D" w:rsidRPr="00276B22" w:rsidRDefault="00AC7A9D" w:rsidP="00345239">
            <w:pPr>
              <w:pStyle w:val="NoSpacing"/>
              <w:jc w:val="center"/>
              <w:rPr>
                <w:rFonts w:cstheme="minorHAnsi"/>
                <w:shd w:val="clear" w:color="auto" w:fill="FFFFFF"/>
              </w:rPr>
            </w:pPr>
            <w:r w:rsidRPr="00276B22">
              <w:rPr>
                <w:rFonts w:cstheme="minorHAnsi"/>
                <w:shd w:val="clear" w:color="auto" w:fill="FFFFFF"/>
              </w:rPr>
              <w:t>0x6A81</w:t>
            </w:r>
          </w:p>
        </w:tc>
        <w:tc>
          <w:tcPr>
            <w:tcW w:w="4316" w:type="dxa"/>
            <w:tcMar>
              <w:top w:w="105" w:type="dxa"/>
              <w:left w:w="105" w:type="dxa"/>
              <w:bottom w:w="105" w:type="dxa"/>
              <w:right w:w="105" w:type="dxa"/>
            </w:tcMar>
            <w:vAlign w:val="center"/>
          </w:tcPr>
          <w:p w:rsidR="00AC7A9D" w:rsidRPr="00276B22" w:rsidRDefault="00AC7A9D" w:rsidP="00345239">
            <w:pPr>
              <w:pStyle w:val="NoSpacing"/>
              <w:rPr>
                <w:rFonts w:cstheme="minorHAnsi"/>
              </w:rPr>
            </w:pPr>
            <w:r w:rsidRPr="00276B22">
              <w:rPr>
                <w:rFonts w:cstheme="minorHAnsi"/>
              </w:rPr>
              <w:t>SW_FUNCTION_NOT_SUPPORTED</w:t>
            </w:r>
          </w:p>
        </w:tc>
      </w:tr>
      <w:tr w:rsidR="00AC7A9D" w:rsidRPr="00276B22" w:rsidTr="00346F35">
        <w:trPr>
          <w:trHeight w:val="288"/>
          <w:tblHeader/>
        </w:trPr>
        <w:tc>
          <w:tcPr>
            <w:tcW w:w="2995" w:type="dxa"/>
            <w:tcMar>
              <w:top w:w="105" w:type="dxa"/>
              <w:left w:w="105" w:type="dxa"/>
              <w:bottom w:w="105" w:type="dxa"/>
              <w:right w:w="105" w:type="dxa"/>
            </w:tcMar>
            <w:vAlign w:val="center"/>
          </w:tcPr>
          <w:p w:rsidR="00AC7A9D" w:rsidRPr="00276B22" w:rsidRDefault="00AC7A9D" w:rsidP="00345239">
            <w:pPr>
              <w:pStyle w:val="NoSpacing"/>
              <w:jc w:val="center"/>
              <w:rPr>
                <w:rFonts w:cstheme="minorHAnsi"/>
              </w:rPr>
            </w:pPr>
            <w:r w:rsidRPr="00276B22">
              <w:rPr>
                <w:rFonts w:cstheme="minorHAnsi"/>
              </w:rPr>
              <w:t>0x6A86</w:t>
            </w:r>
          </w:p>
        </w:tc>
        <w:tc>
          <w:tcPr>
            <w:tcW w:w="4316" w:type="dxa"/>
            <w:tcMar>
              <w:top w:w="105" w:type="dxa"/>
              <w:left w:w="105" w:type="dxa"/>
              <w:bottom w:w="105" w:type="dxa"/>
              <w:right w:w="105" w:type="dxa"/>
            </w:tcMar>
            <w:vAlign w:val="center"/>
          </w:tcPr>
          <w:p w:rsidR="00AC7A9D" w:rsidRPr="00276B22" w:rsidRDefault="00AC7A9D" w:rsidP="00345239">
            <w:pPr>
              <w:pStyle w:val="NoSpacing"/>
              <w:rPr>
                <w:rFonts w:cstheme="minorHAnsi"/>
              </w:rPr>
            </w:pPr>
            <w:r w:rsidRPr="00276B22">
              <w:rPr>
                <w:rFonts w:cstheme="minorHAnsi"/>
              </w:rPr>
              <w:t>SW_INCORRECT_P1P2</w:t>
            </w:r>
          </w:p>
        </w:tc>
      </w:tr>
      <w:tr w:rsidR="00AC7A9D" w:rsidRPr="00276B22" w:rsidTr="00346F35">
        <w:trPr>
          <w:trHeight w:val="288"/>
          <w:tblHeader/>
        </w:trPr>
        <w:tc>
          <w:tcPr>
            <w:tcW w:w="2995" w:type="dxa"/>
            <w:tcMar>
              <w:top w:w="105" w:type="dxa"/>
              <w:left w:w="105" w:type="dxa"/>
              <w:bottom w:w="105" w:type="dxa"/>
              <w:right w:w="105" w:type="dxa"/>
            </w:tcMar>
            <w:vAlign w:val="center"/>
          </w:tcPr>
          <w:p w:rsidR="00AC7A9D" w:rsidRPr="00276B22" w:rsidRDefault="00AC7A9D" w:rsidP="00345239">
            <w:pPr>
              <w:pStyle w:val="NoSpacing"/>
              <w:jc w:val="center"/>
              <w:rPr>
                <w:rFonts w:cstheme="minorHAnsi"/>
                <w:shd w:val="clear" w:color="auto" w:fill="FFFFFF"/>
              </w:rPr>
            </w:pPr>
            <w:r w:rsidRPr="00276B22">
              <w:rPr>
                <w:rFonts w:cstheme="minorHAnsi"/>
                <w:shd w:val="clear" w:color="auto" w:fill="FFFFFF"/>
              </w:rPr>
              <w:t>0x6B00</w:t>
            </w:r>
          </w:p>
        </w:tc>
        <w:tc>
          <w:tcPr>
            <w:tcW w:w="4316" w:type="dxa"/>
            <w:tcMar>
              <w:top w:w="105" w:type="dxa"/>
              <w:left w:w="105" w:type="dxa"/>
              <w:bottom w:w="105" w:type="dxa"/>
              <w:right w:w="105" w:type="dxa"/>
            </w:tcMar>
            <w:vAlign w:val="center"/>
          </w:tcPr>
          <w:p w:rsidR="00AC7A9D" w:rsidRPr="00276B22" w:rsidRDefault="00AC7A9D" w:rsidP="00345239">
            <w:pPr>
              <w:pStyle w:val="NoSpacing"/>
              <w:rPr>
                <w:rFonts w:cstheme="minorHAnsi"/>
              </w:rPr>
            </w:pPr>
            <w:r w:rsidRPr="00276B22">
              <w:rPr>
                <w:rFonts w:cstheme="minorHAnsi"/>
              </w:rPr>
              <w:t>SW_WRONG _P1P2</w:t>
            </w:r>
          </w:p>
        </w:tc>
      </w:tr>
      <w:tr w:rsidR="00AC7A9D" w:rsidRPr="00276B22" w:rsidTr="00346F35">
        <w:trPr>
          <w:trHeight w:val="288"/>
          <w:tblHeader/>
        </w:trPr>
        <w:tc>
          <w:tcPr>
            <w:tcW w:w="2995" w:type="dxa"/>
            <w:tcMar>
              <w:top w:w="105" w:type="dxa"/>
              <w:left w:w="105" w:type="dxa"/>
              <w:bottom w:w="105" w:type="dxa"/>
              <w:right w:w="105" w:type="dxa"/>
            </w:tcMar>
            <w:vAlign w:val="center"/>
          </w:tcPr>
          <w:p w:rsidR="00AC7A9D" w:rsidRPr="00276B22" w:rsidRDefault="00AC7A9D" w:rsidP="00345239">
            <w:pPr>
              <w:pStyle w:val="NoSpacing"/>
              <w:jc w:val="center"/>
              <w:rPr>
                <w:rFonts w:cstheme="minorHAnsi"/>
              </w:rPr>
            </w:pPr>
            <w:r w:rsidRPr="00276B22">
              <w:rPr>
                <w:rFonts w:cstheme="minorHAnsi"/>
                <w:shd w:val="clear" w:color="auto" w:fill="FFFFFF"/>
              </w:rPr>
              <w:lastRenderedPageBreak/>
              <w:t>0x6E00</w:t>
            </w:r>
          </w:p>
        </w:tc>
        <w:tc>
          <w:tcPr>
            <w:tcW w:w="4316" w:type="dxa"/>
            <w:tcMar>
              <w:top w:w="105" w:type="dxa"/>
              <w:left w:w="105" w:type="dxa"/>
              <w:bottom w:w="105" w:type="dxa"/>
              <w:right w:w="105" w:type="dxa"/>
            </w:tcMar>
            <w:vAlign w:val="center"/>
          </w:tcPr>
          <w:p w:rsidR="00AC7A9D" w:rsidRPr="00276B22" w:rsidRDefault="00AC7A9D" w:rsidP="00345239">
            <w:pPr>
              <w:pStyle w:val="NoSpacing"/>
              <w:rPr>
                <w:rFonts w:cstheme="minorHAnsi"/>
              </w:rPr>
            </w:pPr>
            <w:r w:rsidRPr="00276B22">
              <w:rPr>
                <w:rFonts w:cstheme="minorHAnsi"/>
              </w:rPr>
              <w:t>SW_CLA_NOT_SUPPORTED</w:t>
            </w:r>
          </w:p>
        </w:tc>
      </w:tr>
      <w:tr w:rsidR="00AC7A9D" w:rsidRPr="00276B22" w:rsidTr="00346F35">
        <w:trPr>
          <w:trHeight w:val="288"/>
          <w:tblHeader/>
        </w:trPr>
        <w:tc>
          <w:tcPr>
            <w:tcW w:w="2995" w:type="dxa"/>
            <w:tcMar>
              <w:top w:w="105" w:type="dxa"/>
              <w:left w:w="105" w:type="dxa"/>
              <w:bottom w:w="105" w:type="dxa"/>
              <w:right w:w="105" w:type="dxa"/>
            </w:tcMar>
            <w:vAlign w:val="center"/>
          </w:tcPr>
          <w:p w:rsidR="00AC7A9D" w:rsidRPr="00276B22" w:rsidRDefault="00AC7A9D" w:rsidP="00345239">
            <w:pPr>
              <w:pStyle w:val="NoSpacing"/>
              <w:jc w:val="center"/>
              <w:rPr>
                <w:rFonts w:cstheme="minorHAnsi"/>
                <w:shd w:val="clear" w:color="auto" w:fill="FFFFFF"/>
              </w:rPr>
            </w:pPr>
            <w:r w:rsidRPr="00276B22">
              <w:rPr>
                <w:rFonts w:cstheme="minorHAnsi"/>
                <w:shd w:val="clear" w:color="auto" w:fill="FFFFFF"/>
              </w:rPr>
              <w:t>0x6D00</w:t>
            </w:r>
          </w:p>
        </w:tc>
        <w:tc>
          <w:tcPr>
            <w:tcW w:w="4316" w:type="dxa"/>
            <w:tcMar>
              <w:top w:w="105" w:type="dxa"/>
              <w:left w:w="105" w:type="dxa"/>
              <w:bottom w:w="105" w:type="dxa"/>
              <w:right w:w="105" w:type="dxa"/>
            </w:tcMar>
            <w:vAlign w:val="center"/>
          </w:tcPr>
          <w:p w:rsidR="00AC7A9D" w:rsidRPr="00276B22" w:rsidRDefault="00AC7A9D" w:rsidP="00345239">
            <w:pPr>
              <w:pStyle w:val="NoSpacing"/>
              <w:rPr>
                <w:rFonts w:cstheme="minorHAnsi"/>
              </w:rPr>
            </w:pPr>
            <w:r w:rsidRPr="00276B22">
              <w:rPr>
                <w:rFonts w:cstheme="minorHAnsi"/>
              </w:rPr>
              <w:t>SW_INS_NOT_SUPPORTED</w:t>
            </w:r>
          </w:p>
        </w:tc>
      </w:tr>
      <w:tr w:rsidR="00AC7A9D" w:rsidRPr="00276B22" w:rsidTr="00346F35">
        <w:trPr>
          <w:cantSplit/>
          <w:tblHeader/>
        </w:trPr>
        <w:tc>
          <w:tcPr>
            <w:tcW w:w="2995" w:type="dxa"/>
            <w:tcMar>
              <w:top w:w="105" w:type="dxa"/>
              <w:left w:w="105" w:type="dxa"/>
              <w:bottom w:w="105" w:type="dxa"/>
              <w:right w:w="105" w:type="dxa"/>
            </w:tcMar>
            <w:vAlign w:val="center"/>
          </w:tcPr>
          <w:p w:rsidR="00AC7A9D" w:rsidRPr="00276B22" w:rsidRDefault="00AC7A9D" w:rsidP="00345239">
            <w:pPr>
              <w:pStyle w:val="NoSpacing"/>
              <w:jc w:val="center"/>
              <w:rPr>
                <w:rFonts w:cstheme="minorHAnsi"/>
                <w:shd w:val="clear" w:color="auto" w:fill="FFFFFF"/>
              </w:rPr>
            </w:pPr>
            <w:r w:rsidRPr="00276B22">
              <w:rPr>
                <w:rFonts w:cstheme="minorHAnsi"/>
                <w:shd w:val="clear" w:color="auto" w:fill="FFFFFF"/>
              </w:rPr>
              <w:t>0x6F00</w:t>
            </w:r>
          </w:p>
        </w:tc>
        <w:tc>
          <w:tcPr>
            <w:tcW w:w="4316" w:type="dxa"/>
            <w:tcMar>
              <w:top w:w="105" w:type="dxa"/>
              <w:left w:w="105" w:type="dxa"/>
              <w:bottom w:w="105" w:type="dxa"/>
              <w:right w:w="105" w:type="dxa"/>
            </w:tcMar>
            <w:vAlign w:val="center"/>
          </w:tcPr>
          <w:p w:rsidR="00AC7A9D" w:rsidRPr="00276B22" w:rsidRDefault="00AC7A9D" w:rsidP="00345239">
            <w:pPr>
              <w:pStyle w:val="NoSpacing"/>
              <w:rPr>
                <w:rFonts w:cstheme="minorHAnsi"/>
              </w:rPr>
            </w:pPr>
            <w:r w:rsidRPr="00276B22">
              <w:rPr>
                <w:rFonts w:cstheme="minorHAnsi"/>
              </w:rPr>
              <w:t>SW_INTERNAL_ERROR</w:t>
            </w:r>
          </w:p>
        </w:tc>
      </w:tr>
      <w:tr w:rsidR="00AC7A9D" w:rsidRPr="00276B22" w:rsidTr="00346F35">
        <w:trPr>
          <w:trHeight w:val="400"/>
          <w:tblHeader/>
        </w:trPr>
        <w:tc>
          <w:tcPr>
            <w:tcW w:w="2995" w:type="dxa"/>
            <w:noWrap/>
            <w:vAlign w:val="center"/>
          </w:tcPr>
          <w:p w:rsidR="00AC7A9D" w:rsidRPr="00276B22" w:rsidRDefault="00AC7A9D" w:rsidP="00345239">
            <w:pPr>
              <w:pStyle w:val="NoSpacing"/>
              <w:jc w:val="center"/>
              <w:rPr>
                <w:rFonts w:cstheme="minorHAnsi"/>
              </w:rPr>
            </w:pPr>
            <w:r w:rsidRPr="00276B22">
              <w:rPr>
                <w:rFonts w:cstheme="minorHAnsi"/>
              </w:rPr>
              <w:t>0x9000</w:t>
            </w:r>
          </w:p>
        </w:tc>
        <w:tc>
          <w:tcPr>
            <w:tcW w:w="4316" w:type="dxa"/>
            <w:noWrap/>
            <w:vAlign w:val="center"/>
          </w:tcPr>
          <w:p w:rsidR="00AC7A9D" w:rsidRPr="00276B22" w:rsidRDefault="006C71E7" w:rsidP="00345239">
            <w:pPr>
              <w:pStyle w:val="NoSpacing"/>
              <w:rPr>
                <w:rFonts w:cstheme="minorHAnsi"/>
              </w:rPr>
            </w:pPr>
            <w:r>
              <w:rPr>
                <w:rFonts w:cstheme="minorHAnsi"/>
              </w:rPr>
              <w:t xml:space="preserve">  </w:t>
            </w:r>
            <w:r w:rsidR="00AC7A9D" w:rsidRPr="00276B22">
              <w:rPr>
                <w:rFonts w:cstheme="minorHAnsi"/>
              </w:rPr>
              <w:t>SW_NO_ERROR</w:t>
            </w:r>
          </w:p>
        </w:tc>
      </w:tr>
    </w:tbl>
    <w:p w:rsidR="00AC7A9D" w:rsidRPr="005F1B19" w:rsidRDefault="00AC7A9D" w:rsidP="00AC7A9D">
      <w:pPr>
        <w:autoSpaceDE w:val="0"/>
        <w:autoSpaceDN w:val="0"/>
        <w:adjustRightInd w:val="0"/>
        <w:spacing w:after="0" w:line="240" w:lineRule="auto"/>
        <w:rPr>
          <w:rFonts w:ascii="Courier New" w:hAnsi="Courier New" w:cs="Courier New"/>
          <w:i/>
          <w:iCs/>
          <w:color w:val="0000C0"/>
          <w:sz w:val="24"/>
          <w:szCs w:val="24"/>
        </w:rPr>
      </w:pPr>
    </w:p>
    <w:p w:rsidR="00AC7A9D" w:rsidRDefault="00AC7A9D" w:rsidP="00AC7A9D">
      <w:pPr>
        <w:rPr>
          <w:rFonts w:asciiTheme="majorHAnsi" w:eastAsiaTheme="majorEastAsia" w:hAnsiTheme="majorHAnsi" w:cstheme="majorBidi"/>
          <w:b/>
          <w:bCs/>
          <w:color w:val="365F91" w:themeColor="accent1" w:themeShade="BF"/>
          <w:sz w:val="32"/>
          <w:szCs w:val="28"/>
        </w:rPr>
      </w:pPr>
      <w:r>
        <w:br w:type="page"/>
      </w:r>
    </w:p>
    <w:p w:rsidR="00001094" w:rsidRDefault="00001094" w:rsidP="00001094">
      <w:pPr>
        <w:pStyle w:val="Heading1"/>
      </w:pPr>
      <w:bookmarkStart w:id="6" w:name="_Toc402784683"/>
      <w:r>
        <w:lastRenderedPageBreak/>
        <w:t>Select Applet</w:t>
      </w:r>
      <w:bookmarkEnd w:id="6"/>
    </w:p>
    <w:p w:rsidR="00001094" w:rsidRDefault="00001094" w:rsidP="00001094">
      <w:r>
        <w:t xml:space="preserve">This command is for </w:t>
      </w:r>
      <w:r w:rsidR="009F59C0">
        <w:t xml:space="preserve">selecting </w:t>
      </w:r>
      <w:r w:rsidR="009F59C0" w:rsidRPr="009F59C0">
        <w:rPr>
          <w:b/>
        </w:rPr>
        <w:t>Demo</w:t>
      </w:r>
      <w:r w:rsidRPr="009F59C0">
        <w:rPr>
          <w:b/>
        </w:rPr>
        <w:t>-Applet</w:t>
      </w:r>
      <w:r w:rsidR="009F59C0" w:rsidRPr="009F59C0">
        <w:t>.</w:t>
      </w:r>
    </w:p>
    <w:p w:rsidR="00001094" w:rsidRPr="00270413" w:rsidRDefault="00001094" w:rsidP="00001094">
      <w:pPr>
        <w:rPr>
          <w:b/>
          <w:sz w:val="24"/>
        </w:rPr>
      </w:pPr>
      <w:r w:rsidRPr="00001094">
        <w:rPr>
          <w:b/>
          <w:sz w:val="24"/>
        </w:rPr>
        <w:t>SELECT</w:t>
      </w:r>
      <w:r w:rsidRPr="00270413">
        <w:rPr>
          <w:b/>
          <w:sz w:val="24"/>
        </w:rPr>
        <w:t>: Command APDU</w:t>
      </w:r>
    </w:p>
    <w:tbl>
      <w:tblPr>
        <w:tblW w:w="0" w:type="auto"/>
        <w:tblInd w:w="117" w:type="dxa"/>
        <w:tblCellMar>
          <w:top w:w="15" w:type="dxa"/>
          <w:left w:w="15" w:type="dxa"/>
          <w:bottom w:w="15" w:type="dxa"/>
          <w:right w:w="15" w:type="dxa"/>
        </w:tblCellMar>
        <w:tblLook w:val="04A0"/>
      </w:tblPr>
      <w:tblGrid>
        <w:gridCol w:w="1440"/>
        <w:gridCol w:w="7920"/>
      </w:tblGrid>
      <w:tr w:rsidR="00001094" w:rsidRPr="00D66EFC" w:rsidTr="00604724">
        <w:tc>
          <w:tcPr>
            <w:tcW w:w="144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001094" w:rsidRPr="00D66EFC" w:rsidRDefault="00001094" w:rsidP="00604724">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b/>
                <w:bCs/>
                <w:color w:val="000000"/>
                <w:shd w:val="clear" w:color="auto" w:fill="CCCCCC"/>
              </w:rPr>
              <w:t>BYTE</w:t>
            </w:r>
          </w:p>
        </w:tc>
        <w:tc>
          <w:tcPr>
            <w:tcW w:w="792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001094" w:rsidRPr="00D66EFC" w:rsidRDefault="00001094" w:rsidP="00604724">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b/>
                <w:bCs/>
                <w:color w:val="000000"/>
                <w:shd w:val="clear" w:color="auto" w:fill="CCCCCC"/>
              </w:rPr>
              <w:t>VALUE</w:t>
            </w:r>
          </w:p>
        </w:tc>
      </w:tr>
      <w:tr w:rsidR="00001094" w:rsidRPr="00D66EFC" w:rsidTr="00604724">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D66EFC" w:rsidRDefault="00001094" w:rsidP="00604724">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CLA</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D66EFC" w:rsidRDefault="00001094" w:rsidP="00001094">
            <w:pPr>
              <w:pStyle w:val="NormalWeb"/>
              <w:spacing w:after="0" w:line="0" w:lineRule="atLeast"/>
              <w:rPr>
                <w:rFonts w:asciiTheme="minorHAnsi" w:hAnsiTheme="minorHAnsi" w:cstheme="minorHAnsi"/>
              </w:rPr>
            </w:pPr>
            <w:r w:rsidRPr="00001094">
              <w:rPr>
                <w:rFonts w:cstheme="minorHAnsi"/>
                <w:color w:val="000000"/>
              </w:rPr>
              <w:t>00h-03h</w:t>
            </w:r>
          </w:p>
        </w:tc>
      </w:tr>
      <w:tr w:rsidR="00001094" w:rsidRPr="00D66EFC" w:rsidTr="00604724">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D66EFC" w:rsidRDefault="00001094" w:rsidP="00604724">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INS</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D66EFC" w:rsidRDefault="00001094" w:rsidP="00604724">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A4</w:t>
            </w:r>
            <w:r w:rsidRPr="00D66EFC">
              <w:rPr>
                <w:rFonts w:asciiTheme="minorHAnsi" w:hAnsiTheme="minorHAnsi" w:cstheme="minorHAnsi"/>
                <w:color w:val="000000"/>
              </w:rPr>
              <w:t>h</w:t>
            </w:r>
          </w:p>
        </w:tc>
      </w:tr>
      <w:tr w:rsidR="00001094" w:rsidRPr="00D66EFC" w:rsidTr="00604724">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D66EFC" w:rsidRDefault="00001094" w:rsidP="00604724">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P1</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D66EFC" w:rsidRDefault="00001094" w:rsidP="00001094">
            <w:pPr>
              <w:pStyle w:val="NormalWeb"/>
              <w:spacing w:before="0" w:beforeAutospacing="0" w:after="0" w:afterAutospacing="0" w:line="0" w:lineRule="atLeast"/>
              <w:rPr>
                <w:rFonts w:asciiTheme="minorHAnsi" w:hAnsiTheme="minorHAnsi" w:cstheme="minorHAnsi"/>
              </w:rPr>
            </w:pPr>
            <w:r w:rsidRPr="00D66EFC">
              <w:rPr>
                <w:rFonts w:asciiTheme="minorHAnsi" w:hAnsiTheme="minorHAnsi" w:cstheme="minorHAnsi"/>
                <w:color w:val="000000"/>
              </w:rPr>
              <w:t>0</w:t>
            </w:r>
            <w:r>
              <w:rPr>
                <w:rFonts w:asciiTheme="minorHAnsi" w:hAnsiTheme="minorHAnsi" w:cstheme="minorHAnsi"/>
                <w:color w:val="000000"/>
              </w:rPr>
              <w:t>4</w:t>
            </w:r>
            <w:r w:rsidRPr="00D66EFC">
              <w:rPr>
                <w:rFonts w:asciiTheme="minorHAnsi" w:hAnsiTheme="minorHAnsi" w:cstheme="minorHAnsi"/>
                <w:color w:val="000000"/>
              </w:rPr>
              <w:t>h</w:t>
            </w:r>
          </w:p>
        </w:tc>
      </w:tr>
      <w:tr w:rsidR="00001094" w:rsidRPr="00D66EFC" w:rsidTr="00604724">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D66EFC" w:rsidRDefault="00001094" w:rsidP="00604724">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P2</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58150F" w:rsidRDefault="00001094" w:rsidP="00604724">
            <w:pPr>
              <w:pStyle w:val="NormalWeb"/>
              <w:spacing w:before="0" w:beforeAutospacing="0" w:after="0" w:afterAutospacing="0" w:line="0" w:lineRule="atLeast"/>
              <w:rPr>
                <w:rFonts w:asciiTheme="minorHAnsi" w:hAnsiTheme="minorHAnsi" w:cstheme="minorHAnsi"/>
              </w:rPr>
            </w:pPr>
            <w:r w:rsidRPr="0058150F">
              <w:rPr>
                <w:rFonts w:asciiTheme="minorHAnsi" w:hAnsiTheme="minorHAnsi" w:cstheme="minorHAnsi"/>
                <w:color w:val="000000"/>
              </w:rPr>
              <w:t>00</w:t>
            </w:r>
            <w:r>
              <w:rPr>
                <w:rFonts w:asciiTheme="minorHAnsi" w:hAnsiTheme="minorHAnsi" w:cstheme="minorHAnsi"/>
                <w:color w:val="000000"/>
              </w:rPr>
              <w:t>h</w:t>
            </w:r>
          </w:p>
        </w:tc>
      </w:tr>
      <w:tr w:rsidR="00001094" w:rsidRPr="00D66EFC" w:rsidTr="00604724">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D66EFC" w:rsidRDefault="00001094" w:rsidP="00604724">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Lc</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D66EFC" w:rsidRDefault="009F59C0" w:rsidP="00604724">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Length of AID</w:t>
            </w:r>
          </w:p>
        </w:tc>
      </w:tr>
      <w:tr w:rsidR="00001094" w:rsidRPr="00D66EFC" w:rsidTr="00604724">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D66EFC" w:rsidRDefault="00001094" w:rsidP="00604724">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Data</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D66EFC" w:rsidRDefault="00001094" w:rsidP="00D03D8B">
            <w:pPr>
              <w:pStyle w:val="NormalWeb"/>
              <w:spacing w:after="0" w:line="0" w:lineRule="atLeast"/>
              <w:rPr>
                <w:rFonts w:asciiTheme="minorHAnsi" w:hAnsiTheme="minorHAnsi" w:cstheme="minorHAnsi"/>
              </w:rPr>
            </w:pPr>
            <w:r>
              <w:rPr>
                <w:rFonts w:cstheme="minorHAnsi"/>
                <w:color w:val="000000"/>
              </w:rPr>
              <w:t>Instance AID</w:t>
            </w:r>
          </w:p>
        </w:tc>
      </w:tr>
      <w:tr w:rsidR="00001094" w:rsidRPr="00D66EFC" w:rsidTr="00604724">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D66EFC" w:rsidRDefault="00001094" w:rsidP="00604724">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Le</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D66EFC" w:rsidRDefault="00001094" w:rsidP="00604724">
            <w:pPr>
              <w:pStyle w:val="NormalWeb"/>
              <w:spacing w:before="0" w:beforeAutospacing="0" w:after="0" w:afterAutospacing="0" w:line="0" w:lineRule="atLeast"/>
              <w:rPr>
                <w:rFonts w:asciiTheme="minorHAnsi" w:hAnsiTheme="minorHAnsi" w:cstheme="minorHAnsi"/>
              </w:rPr>
            </w:pPr>
            <w:r w:rsidRPr="00D66EFC">
              <w:rPr>
                <w:rFonts w:asciiTheme="minorHAnsi" w:hAnsiTheme="minorHAnsi" w:cstheme="minorHAnsi"/>
                <w:color w:val="000000"/>
              </w:rPr>
              <w:t>Empty</w:t>
            </w:r>
          </w:p>
        </w:tc>
      </w:tr>
    </w:tbl>
    <w:p w:rsidR="00001094" w:rsidRDefault="00001094" w:rsidP="00001094">
      <w:pPr>
        <w:pStyle w:val="NormalWeb"/>
        <w:spacing w:before="0" w:beforeAutospacing="0" w:after="0" w:afterAutospacing="0"/>
        <w:rPr>
          <w:rFonts w:asciiTheme="minorHAnsi" w:hAnsiTheme="minorHAnsi" w:cstheme="minorHAnsi"/>
          <w:b/>
          <w:bCs/>
          <w:color w:val="000000"/>
        </w:rPr>
      </w:pPr>
    </w:p>
    <w:p w:rsidR="00001094" w:rsidRDefault="00001094" w:rsidP="00001094">
      <w:pPr>
        <w:pStyle w:val="NormalWeb"/>
        <w:spacing w:before="0" w:beforeAutospacing="0" w:after="0" w:afterAutospacing="0"/>
        <w:rPr>
          <w:rFonts w:asciiTheme="minorHAnsi" w:hAnsiTheme="minorHAnsi" w:cstheme="minorHAnsi"/>
          <w:b/>
          <w:bCs/>
          <w:color w:val="000000"/>
        </w:rPr>
      </w:pPr>
    </w:p>
    <w:p w:rsidR="00001094" w:rsidRDefault="00001094" w:rsidP="00001094">
      <w:pPr>
        <w:pStyle w:val="NormalWeb"/>
        <w:spacing w:before="0" w:beforeAutospacing="0" w:after="0" w:afterAutospacing="0"/>
        <w:rPr>
          <w:rFonts w:asciiTheme="minorHAnsi" w:hAnsiTheme="minorHAnsi" w:cstheme="minorHAnsi"/>
          <w:b/>
          <w:bCs/>
          <w:color w:val="000000"/>
        </w:rPr>
      </w:pPr>
    </w:p>
    <w:p w:rsidR="00001094" w:rsidRPr="00D66EFC" w:rsidRDefault="00E3418E" w:rsidP="00001094">
      <w:pPr>
        <w:pStyle w:val="NormalWeb"/>
        <w:spacing w:before="0" w:beforeAutospacing="0" w:after="120" w:afterAutospacing="0"/>
        <w:rPr>
          <w:rFonts w:asciiTheme="minorHAnsi" w:hAnsiTheme="minorHAnsi" w:cstheme="minorHAnsi"/>
        </w:rPr>
      </w:pPr>
      <w:r w:rsidRPr="00E3418E">
        <w:rPr>
          <w:rFonts w:asciiTheme="minorHAnsi" w:hAnsiTheme="minorHAnsi" w:cstheme="minorHAnsi"/>
          <w:b/>
          <w:bCs/>
          <w:color w:val="000000"/>
        </w:rPr>
        <w:t>SELECT:</w:t>
      </w:r>
      <w:r w:rsidR="008B3672">
        <w:rPr>
          <w:rFonts w:asciiTheme="minorHAnsi" w:hAnsiTheme="minorHAnsi" w:cstheme="minorHAnsi"/>
          <w:b/>
          <w:bCs/>
          <w:color w:val="000000"/>
        </w:rPr>
        <w:t xml:space="preserve"> </w:t>
      </w:r>
      <w:r w:rsidR="00001094" w:rsidRPr="00D66EFC">
        <w:rPr>
          <w:rFonts w:asciiTheme="minorHAnsi" w:hAnsiTheme="minorHAnsi" w:cstheme="minorHAnsi"/>
          <w:b/>
          <w:bCs/>
          <w:color w:val="000000"/>
        </w:rPr>
        <w:t>Response APDU</w:t>
      </w:r>
    </w:p>
    <w:tbl>
      <w:tblPr>
        <w:tblW w:w="0" w:type="auto"/>
        <w:tblInd w:w="117" w:type="dxa"/>
        <w:tblCellMar>
          <w:top w:w="15" w:type="dxa"/>
          <w:left w:w="15" w:type="dxa"/>
          <w:bottom w:w="15" w:type="dxa"/>
          <w:right w:w="15" w:type="dxa"/>
        </w:tblCellMar>
        <w:tblLook w:val="04A0"/>
      </w:tblPr>
      <w:tblGrid>
        <w:gridCol w:w="1440"/>
        <w:gridCol w:w="7920"/>
      </w:tblGrid>
      <w:tr w:rsidR="00001094" w:rsidRPr="00D66EFC" w:rsidTr="00604724">
        <w:tc>
          <w:tcPr>
            <w:tcW w:w="144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001094" w:rsidRPr="00D66EFC" w:rsidRDefault="00001094" w:rsidP="00604724">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b/>
                <w:bCs/>
                <w:color w:val="000000"/>
                <w:shd w:val="clear" w:color="auto" w:fill="CCCCCC"/>
              </w:rPr>
              <w:t>BYTE</w:t>
            </w:r>
          </w:p>
        </w:tc>
        <w:tc>
          <w:tcPr>
            <w:tcW w:w="792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001094" w:rsidRPr="00D66EFC" w:rsidRDefault="00001094" w:rsidP="00604724">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b/>
                <w:bCs/>
                <w:color w:val="000000"/>
                <w:shd w:val="clear" w:color="auto" w:fill="CCCCCC"/>
              </w:rPr>
              <w:t>VALUE</w:t>
            </w:r>
          </w:p>
        </w:tc>
      </w:tr>
      <w:tr w:rsidR="00001094" w:rsidRPr="00D66EFC" w:rsidTr="00604724">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D66EFC" w:rsidRDefault="00001094" w:rsidP="00604724">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Data</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D66EFC" w:rsidRDefault="00E3418E" w:rsidP="00604724">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Empty</w:t>
            </w:r>
          </w:p>
        </w:tc>
      </w:tr>
      <w:tr w:rsidR="00001094" w:rsidRPr="00D66EFC" w:rsidTr="00604724">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D66EFC" w:rsidRDefault="00001094" w:rsidP="00604724">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SW1 - SW2</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001094" w:rsidRPr="00D66EFC" w:rsidRDefault="00001094" w:rsidP="00604724">
            <w:pPr>
              <w:pStyle w:val="NormalWeb"/>
              <w:spacing w:before="0" w:beforeAutospacing="0" w:after="0" w:afterAutospacing="0" w:line="0" w:lineRule="atLeast"/>
              <w:rPr>
                <w:rFonts w:asciiTheme="minorHAnsi" w:hAnsiTheme="minorHAnsi" w:cstheme="minorHAnsi"/>
              </w:rPr>
            </w:pPr>
            <w:r w:rsidRPr="00E517C3">
              <w:rPr>
                <w:rFonts w:asciiTheme="minorHAnsi" w:hAnsiTheme="minorHAnsi" w:cstheme="minorHAnsi"/>
                <w:color w:val="000000"/>
              </w:rPr>
              <w:t>Status Bytes</w:t>
            </w:r>
          </w:p>
        </w:tc>
      </w:tr>
    </w:tbl>
    <w:p w:rsidR="00001094" w:rsidRDefault="00001094">
      <w:pPr>
        <w:rPr>
          <w:rFonts w:asciiTheme="majorHAnsi" w:eastAsiaTheme="majorEastAsia" w:hAnsiTheme="majorHAnsi" w:cstheme="majorBidi"/>
          <w:b/>
          <w:bCs/>
          <w:color w:val="365F91" w:themeColor="accent1" w:themeShade="BF"/>
          <w:sz w:val="28"/>
          <w:szCs w:val="28"/>
        </w:rPr>
      </w:pPr>
    </w:p>
    <w:p w:rsidR="009F59C0" w:rsidRDefault="009F59C0">
      <w:pPr>
        <w:rPr>
          <w:rFonts w:asciiTheme="majorHAnsi" w:eastAsiaTheme="majorEastAsia" w:hAnsiTheme="majorHAnsi" w:cstheme="majorBidi"/>
          <w:b/>
          <w:bCs/>
          <w:color w:val="365F91" w:themeColor="accent1" w:themeShade="BF"/>
          <w:sz w:val="28"/>
          <w:szCs w:val="28"/>
        </w:rPr>
      </w:pPr>
      <w:r>
        <w:br w:type="page"/>
      </w:r>
    </w:p>
    <w:p w:rsidR="00AC7A9D" w:rsidRDefault="00270413" w:rsidP="00AC7A9D">
      <w:pPr>
        <w:pStyle w:val="Heading1"/>
      </w:pPr>
      <w:bookmarkStart w:id="7" w:name="_Toc402784684"/>
      <w:r>
        <w:lastRenderedPageBreak/>
        <w:t>Initialize Update</w:t>
      </w:r>
      <w:bookmarkEnd w:id="7"/>
    </w:p>
    <w:p w:rsidR="00270413" w:rsidRDefault="00DD3230" w:rsidP="00270413">
      <w:r>
        <w:t>This is the first command among two for performing authentication according to GP SCP-03 protocol.</w:t>
      </w:r>
    </w:p>
    <w:p w:rsidR="00AC7A9D" w:rsidRPr="00270413" w:rsidRDefault="00AC7A9D" w:rsidP="00270413">
      <w:pPr>
        <w:rPr>
          <w:b/>
          <w:sz w:val="24"/>
        </w:rPr>
      </w:pPr>
      <w:r w:rsidRPr="00270413">
        <w:rPr>
          <w:b/>
          <w:sz w:val="24"/>
        </w:rPr>
        <w:t>INITIALIZE UPDATE: Command APDU</w:t>
      </w:r>
    </w:p>
    <w:tbl>
      <w:tblPr>
        <w:tblW w:w="0" w:type="auto"/>
        <w:tblInd w:w="117" w:type="dxa"/>
        <w:tblCellMar>
          <w:top w:w="15" w:type="dxa"/>
          <w:left w:w="15" w:type="dxa"/>
          <w:bottom w:w="15" w:type="dxa"/>
          <w:right w:w="15" w:type="dxa"/>
        </w:tblCellMar>
        <w:tblLook w:val="04A0"/>
      </w:tblPr>
      <w:tblGrid>
        <w:gridCol w:w="1440"/>
        <w:gridCol w:w="7920"/>
      </w:tblGrid>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b/>
                <w:bCs/>
                <w:color w:val="000000"/>
                <w:shd w:val="clear" w:color="auto" w:fill="CCCCCC"/>
              </w:rPr>
              <w:t>BYTE</w:t>
            </w:r>
          </w:p>
        </w:tc>
        <w:tc>
          <w:tcPr>
            <w:tcW w:w="792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b/>
                <w:bCs/>
                <w:color w:val="000000"/>
                <w:shd w:val="clear" w:color="auto" w:fill="CCCCCC"/>
              </w:rPr>
              <w:t>VALUE</w:t>
            </w:r>
          </w:p>
        </w:tc>
      </w:tr>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CLA</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8</w:t>
            </w:r>
            <w:r w:rsidRPr="00D66EFC">
              <w:rPr>
                <w:rFonts w:asciiTheme="minorHAnsi" w:hAnsiTheme="minorHAnsi" w:cstheme="minorHAnsi"/>
                <w:color w:val="000000"/>
              </w:rPr>
              <w:t>0h</w:t>
            </w:r>
            <w:r w:rsidR="00E81F95">
              <w:rPr>
                <w:rFonts w:asciiTheme="minorHAnsi" w:hAnsiTheme="minorHAnsi" w:cstheme="minorHAnsi"/>
                <w:color w:val="000000"/>
              </w:rPr>
              <w:t>-83h</w:t>
            </w:r>
          </w:p>
        </w:tc>
      </w:tr>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INS</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50</w:t>
            </w:r>
            <w:r w:rsidRPr="00D66EFC">
              <w:rPr>
                <w:rFonts w:asciiTheme="minorHAnsi" w:hAnsiTheme="minorHAnsi" w:cstheme="minorHAnsi"/>
                <w:color w:val="000000"/>
              </w:rPr>
              <w:t>h</w:t>
            </w:r>
          </w:p>
        </w:tc>
      </w:tr>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P1</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rPr>
                <w:rFonts w:asciiTheme="minorHAnsi" w:hAnsiTheme="minorHAnsi" w:cstheme="minorHAnsi"/>
              </w:rPr>
            </w:pPr>
            <w:r w:rsidRPr="00D66EFC">
              <w:rPr>
                <w:rFonts w:asciiTheme="minorHAnsi" w:hAnsiTheme="minorHAnsi" w:cstheme="minorHAnsi"/>
                <w:color w:val="000000"/>
              </w:rPr>
              <w:t>00h</w:t>
            </w:r>
          </w:p>
        </w:tc>
      </w:tr>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P2</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58150F" w:rsidRDefault="00AC7A9D" w:rsidP="00345239">
            <w:pPr>
              <w:pStyle w:val="NormalWeb"/>
              <w:spacing w:before="0" w:beforeAutospacing="0" w:after="0" w:afterAutospacing="0" w:line="0" w:lineRule="atLeast"/>
              <w:rPr>
                <w:rFonts w:asciiTheme="minorHAnsi" w:hAnsiTheme="minorHAnsi" w:cstheme="minorHAnsi"/>
              </w:rPr>
            </w:pPr>
            <w:r w:rsidRPr="0058150F">
              <w:rPr>
                <w:rFonts w:asciiTheme="minorHAnsi" w:hAnsiTheme="minorHAnsi" w:cstheme="minorHAnsi"/>
                <w:color w:val="000000"/>
              </w:rPr>
              <w:t>00</w:t>
            </w:r>
            <w:r>
              <w:rPr>
                <w:rFonts w:asciiTheme="minorHAnsi" w:hAnsiTheme="minorHAnsi" w:cstheme="minorHAnsi"/>
                <w:color w:val="000000"/>
              </w:rPr>
              <w:t>h</w:t>
            </w:r>
          </w:p>
        </w:tc>
      </w:tr>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Lc</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08h</w:t>
            </w:r>
          </w:p>
        </w:tc>
      </w:tr>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Data</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C10A7B"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H</w:t>
            </w:r>
            <w:r w:rsidRPr="0058150F">
              <w:rPr>
                <w:rFonts w:asciiTheme="minorHAnsi" w:hAnsiTheme="minorHAnsi" w:cstheme="minorHAnsi"/>
                <w:color w:val="000000"/>
              </w:rPr>
              <w:t>ost Challenge</w:t>
            </w:r>
            <w:r w:rsidR="00AC7A9D" w:rsidRPr="00D66EFC">
              <w:rPr>
                <w:rFonts w:asciiTheme="minorHAnsi" w:hAnsiTheme="minorHAnsi" w:cstheme="minorHAnsi"/>
                <w:color w:val="000000"/>
              </w:rPr>
              <w:t xml:space="preserve"> 8 bytes</w:t>
            </w:r>
          </w:p>
        </w:tc>
      </w:tr>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Le</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rPr>
                <w:rFonts w:asciiTheme="minorHAnsi" w:hAnsiTheme="minorHAnsi" w:cstheme="minorHAnsi"/>
              </w:rPr>
            </w:pPr>
            <w:r w:rsidRPr="00D66EFC">
              <w:rPr>
                <w:rFonts w:asciiTheme="minorHAnsi" w:hAnsiTheme="minorHAnsi" w:cstheme="minorHAnsi"/>
                <w:color w:val="000000"/>
              </w:rPr>
              <w:t>Empty</w:t>
            </w:r>
          </w:p>
        </w:tc>
      </w:tr>
    </w:tbl>
    <w:p w:rsidR="00AC7A9D" w:rsidRDefault="00AC7A9D" w:rsidP="00AC7A9D">
      <w:pPr>
        <w:pStyle w:val="NormalWeb"/>
        <w:spacing w:before="0" w:beforeAutospacing="0" w:after="0" w:afterAutospacing="0"/>
        <w:rPr>
          <w:rFonts w:asciiTheme="minorHAnsi" w:hAnsiTheme="minorHAnsi" w:cstheme="minorHAnsi"/>
          <w:b/>
          <w:bCs/>
          <w:color w:val="000000"/>
        </w:rPr>
      </w:pPr>
    </w:p>
    <w:p w:rsidR="00AC7A9D" w:rsidRDefault="00AC7A9D" w:rsidP="00AC7A9D">
      <w:pPr>
        <w:pStyle w:val="NormalWeb"/>
        <w:spacing w:before="0" w:beforeAutospacing="0" w:after="0" w:afterAutospacing="0"/>
        <w:rPr>
          <w:rFonts w:asciiTheme="minorHAnsi" w:hAnsiTheme="minorHAnsi" w:cstheme="minorHAnsi"/>
          <w:b/>
          <w:bCs/>
          <w:color w:val="000000"/>
        </w:rPr>
      </w:pPr>
    </w:p>
    <w:p w:rsidR="00270413" w:rsidRDefault="00270413" w:rsidP="00AC7A9D">
      <w:pPr>
        <w:pStyle w:val="NormalWeb"/>
        <w:spacing w:before="0" w:beforeAutospacing="0" w:after="0" w:afterAutospacing="0"/>
        <w:rPr>
          <w:rFonts w:asciiTheme="minorHAnsi" w:hAnsiTheme="minorHAnsi" w:cstheme="minorHAnsi"/>
          <w:b/>
          <w:bCs/>
          <w:color w:val="000000"/>
        </w:rPr>
      </w:pPr>
    </w:p>
    <w:p w:rsidR="00A525BE" w:rsidRPr="00D66EFC" w:rsidRDefault="00A525BE" w:rsidP="00A525BE">
      <w:pPr>
        <w:pStyle w:val="NormalWeb"/>
        <w:spacing w:before="0" w:beforeAutospacing="0" w:after="120" w:afterAutospacing="0"/>
        <w:rPr>
          <w:rFonts w:asciiTheme="minorHAnsi" w:hAnsiTheme="minorHAnsi" w:cstheme="minorHAnsi"/>
        </w:rPr>
      </w:pPr>
      <w:r>
        <w:rPr>
          <w:rFonts w:asciiTheme="minorHAnsi" w:hAnsiTheme="minorHAnsi" w:cstheme="minorHAnsi"/>
          <w:b/>
          <w:bCs/>
          <w:color w:val="000000"/>
        </w:rPr>
        <w:t>INITIALIZE UPDATE (SCP-03):</w:t>
      </w:r>
      <w:r w:rsidRPr="00D66EFC">
        <w:rPr>
          <w:rFonts w:asciiTheme="minorHAnsi" w:hAnsiTheme="minorHAnsi" w:cstheme="minorHAnsi"/>
          <w:b/>
          <w:bCs/>
          <w:color w:val="000000"/>
        </w:rPr>
        <w:t xml:space="preserve"> Response APDU</w:t>
      </w:r>
    </w:p>
    <w:tbl>
      <w:tblPr>
        <w:tblW w:w="0" w:type="auto"/>
        <w:tblInd w:w="117" w:type="dxa"/>
        <w:tblCellMar>
          <w:top w:w="15" w:type="dxa"/>
          <w:left w:w="15" w:type="dxa"/>
          <w:bottom w:w="15" w:type="dxa"/>
          <w:right w:w="15" w:type="dxa"/>
        </w:tblCellMar>
        <w:tblLook w:val="04A0"/>
      </w:tblPr>
      <w:tblGrid>
        <w:gridCol w:w="1440"/>
        <w:gridCol w:w="7920"/>
      </w:tblGrid>
      <w:tr w:rsidR="00A525BE" w:rsidRPr="00D66EFC" w:rsidTr="00E212FF">
        <w:tc>
          <w:tcPr>
            <w:tcW w:w="144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525BE" w:rsidRPr="00D66EFC" w:rsidRDefault="00A525BE" w:rsidP="00E212FF">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b/>
                <w:bCs/>
                <w:color w:val="000000"/>
                <w:shd w:val="clear" w:color="auto" w:fill="CCCCCC"/>
              </w:rPr>
              <w:t>BYTE</w:t>
            </w:r>
          </w:p>
        </w:tc>
        <w:tc>
          <w:tcPr>
            <w:tcW w:w="792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525BE" w:rsidRPr="00D66EFC" w:rsidRDefault="00A525BE" w:rsidP="00E212FF">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b/>
                <w:bCs/>
                <w:color w:val="000000"/>
                <w:shd w:val="clear" w:color="auto" w:fill="CCCCCC"/>
              </w:rPr>
              <w:t>VALUE</w:t>
            </w:r>
          </w:p>
        </w:tc>
      </w:tr>
      <w:tr w:rsidR="00A525BE" w:rsidRPr="00D66EFC" w:rsidTr="00E212FF">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525BE" w:rsidRPr="00D66EFC" w:rsidRDefault="00A525BE" w:rsidP="00E212FF">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Data</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525BE" w:rsidRDefault="00A525BE" w:rsidP="00E212FF">
            <w:pPr>
              <w:pStyle w:val="NormalWeb"/>
              <w:spacing w:before="0" w:beforeAutospacing="0" w:after="0" w:afterAutospacing="0" w:line="0" w:lineRule="atLeast"/>
              <w:rPr>
                <w:rFonts w:asciiTheme="minorHAnsi" w:hAnsiTheme="minorHAnsi" w:cstheme="minorHAnsi"/>
                <w:color w:val="000000"/>
              </w:rPr>
            </w:pPr>
            <w:r>
              <w:rPr>
                <w:rFonts w:asciiTheme="minorHAnsi" w:hAnsiTheme="minorHAnsi" w:cstheme="minorHAnsi"/>
                <w:color w:val="000000"/>
              </w:rPr>
              <w:t xml:space="preserve">Key diversification data (10 bytes) </w:t>
            </w:r>
          </w:p>
          <w:p w:rsidR="00A525BE" w:rsidRDefault="00265ED1" w:rsidP="00E212FF">
            <w:pPr>
              <w:pStyle w:val="NormalWeb"/>
              <w:spacing w:before="0" w:beforeAutospacing="0" w:after="0" w:afterAutospacing="0" w:line="0" w:lineRule="atLeast"/>
              <w:rPr>
                <w:rFonts w:asciiTheme="minorHAnsi" w:hAnsiTheme="minorHAnsi" w:cstheme="minorHAnsi"/>
                <w:color w:val="000000"/>
              </w:rPr>
            </w:pPr>
            <w:r>
              <w:rPr>
                <w:rFonts w:asciiTheme="minorHAnsi" w:hAnsiTheme="minorHAnsi" w:cstheme="minorHAnsi"/>
                <w:color w:val="000000"/>
              </w:rPr>
              <w:t>||</w:t>
            </w:r>
            <w:r w:rsidR="00A525BE">
              <w:rPr>
                <w:rFonts w:asciiTheme="minorHAnsi" w:hAnsiTheme="minorHAnsi" w:cstheme="minorHAnsi"/>
                <w:color w:val="000000"/>
              </w:rPr>
              <w:t xml:space="preserve"> Key information (3 bytes) </w:t>
            </w:r>
          </w:p>
          <w:p w:rsidR="00A525BE" w:rsidRDefault="00265ED1" w:rsidP="00E212FF">
            <w:pPr>
              <w:pStyle w:val="NormalWeb"/>
              <w:spacing w:before="0" w:beforeAutospacing="0" w:after="0" w:afterAutospacing="0" w:line="0" w:lineRule="atLeast"/>
              <w:rPr>
                <w:rFonts w:asciiTheme="minorHAnsi" w:hAnsiTheme="minorHAnsi" w:cstheme="minorHAnsi"/>
                <w:color w:val="000000"/>
              </w:rPr>
            </w:pPr>
            <w:r>
              <w:rPr>
                <w:rFonts w:asciiTheme="minorHAnsi" w:hAnsiTheme="minorHAnsi" w:cstheme="minorHAnsi"/>
                <w:color w:val="000000"/>
              </w:rPr>
              <w:t>||</w:t>
            </w:r>
            <w:r w:rsidR="00A525BE">
              <w:rPr>
                <w:rFonts w:asciiTheme="minorHAnsi" w:hAnsiTheme="minorHAnsi" w:cstheme="minorHAnsi"/>
                <w:color w:val="000000"/>
              </w:rPr>
              <w:t xml:space="preserve"> Card challenge (8  bytes) </w:t>
            </w:r>
          </w:p>
          <w:p w:rsidR="00A525BE" w:rsidRDefault="00265ED1" w:rsidP="00E212FF">
            <w:pPr>
              <w:pStyle w:val="NormalWeb"/>
              <w:spacing w:before="0" w:beforeAutospacing="0" w:after="0" w:afterAutospacing="0" w:line="0" w:lineRule="atLeast"/>
              <w:rPr>
                <w:rFonts w:asciiTheme="minorHAnsi" w:hAnsiTheme="minorHAnsi" w:cstheme="minorHAnsi"/>
                <w:color w:val="000000"/>
              </w:rPr>
            </w:pPr>
            <w:r>
              <w:rPr>
                <w:rFonts w:asciiTheme="minorHAnsi" w:hAnsiTheme="minorHAnsi" w:cstheme="minorHAnsi"/>
                <w:color w:val="000000"/>
              </w:rPr>
              <w:t>||</w:t>
            </w:r>
            <w:r w:rsidR="00A525BE">
              <w:rPr>
                <w:rFonts w:asciiTheme="minorHAnsi" w:hAnsiTheme="minorHAnsi" w:cstheme="minorHAnsi"/>
                <w:color w:val="000000"/>
              </w:rPr>
              <w:t xml:space="preserve"> Card cryptogram (8 bytes) </w:t>
            </w:r>
          </w:p>
          <w:p w:rsidR="00A525BE" w:rsidRPr="00D66EFC" w:rsidRDefault="00265ED1" w:rsidP="00E212FF">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w:t>
            </w:r>
            <w:r w:rsidR="00A525BE">
              <w:rPr>
                <w:rFonts w:asciiTheme="minorHAnsi" w:hAnsiTheme="minorHAnsi" w:cstheme="minorHAnsi"/>
                <w:color w:val="000000"/>
              </w:rPr>
              <w:t xml:space="preserve"> Sequence counter (3 bytes)</w:t>
            </w:r>
          </w:p>
        </w:tc>
      </w:tr>
      <w:tr w:rsidR="00A525BE" w:rsidRPr="00D66EFC" w:rsidTr="00E212FF">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525BE" w:rsidRPr="00D66EFC" w:rsidRDefault="00A525BE" w:rsidP="00E212FF">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SW1 - SW2</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525BE" w:rsidRPr="00D66EFC" w:rsidRDefault="00B539B6" w:rsidP="00E212FF">
            <w:pPr>
              <w:pStyle w:val="NormalWeb"/>
              <w:spacing w:before="0" w:beforeAutospacing="0" w:after="0" w:afterAutospacing="0" w:line="0" w:lineRule="atLeast"/>
              <w:rPr>
                <w:rFonts w:asciiTheme="minorHAnsi" w:hAnsiTheme="minorHAnsi" w:cstheme="minorHAnsi"/>
              </w:rPr>
            </w:pPr>
            <w:r w:rsidRPr="00E517C3">
              <w:rPr>
                <w:rFonts w:asciiTheme="minorHAnsi" w:hAnsiTheme="minorHAnsi" w:cstheme="minorHAnsi"/>
                <w:color w:val="000000"/>
              </w:rPr>
              <w:t>Status Bytes</w:t>
            </w:r>
          </w:p>
        </w:tc>
      </w:tr>
    </w:tbl>
    <w:p w:rsidR="00D93D46" w:rsidRDefault="00D93D46">
      <w:pPr>
        <w:rPr>
          <w:rFonts w:asciiTheme="majorHAnsi" w:eastAsiaTheme="majorEastAsia" w:hAnsiTheme="majorHAnsi" w:cstheme="majorBidi"/>
          <w:b/>
          <w:bCs/>
          <w:color w:val="365F91" w:themeColor="accent1" w:themeShade="BF"/>
          <w:sz w:val="28"/>
          <w:szCs w:val="28"/>
        </w:rPr>
      </w:pPr>
      <w:r>
        <w:br w:type="page"/>
      </w:r>
    </w:p>
    <w:p w:rsidR="00270413" w:rsidRDefault="00270413" w:rsidP="00046A4D">
      <w:pPr>
        <w:pStyle w:val="Heading1"/>
      </w:pPr>
      <w:bookmarkStart w:id="8" w:name="_Toc402784685"/>
      <w:r>
        <w:lastRenderedPageBreak/>
        <w:t>External Authentication</w:t>
      </w:r>
      <w:bookmarkEnd w:id="8"/>
    </w:p>
    <w:p w:rsidR="00270413" w:rsidRDefault="00D93D46" w:rsidP="00270413">
      <w:r w:rsidRPr="00D93D46">
        <w:t>External Authentication</w:t>
      </w:r>
      <w:r>
        <w:t xml:space="preserve"> is </w:t>
      </w:r>
      <w:r w:rsidR="00976113">
        <w:t xml:space="preserve">the </w:t>
      </w:r>
      <w:r>
        <w:t>Second</w:t>
      </w:r>
      <w:r w:rsidR="00692A12">
        <w:t xml:space="preserve"> and last command </w:t>
      </w:r>
      <w:r w:rsidR="009E25D1">
        <w:t>for performing</w:t>
      </w:r>
      <w:r w:rsidR="00692A12">
        <w:t xml:space="preserve"> authentication according to GP SCP-03 protocol.</w:t>
      </w:r>
      <w:r w:rsidR="009E25D1">
        <w:t xml:space="preserve"> Successful completion of this command ensure secure channel between off-card and on-card.</w:t>
      </w:r>
    </w:p>
    <w:p w:rsidR="00AC7A9D" w:rsidRPr="00270413" w:rsidRDefault="00AC7A9D" w:rsidP="00270413">
      <w:pPr>
        <w:rPr>
          <w:b/>
          <w:sz w:val="24"/>
        </w:rPr>
      </w:pPr>
      <w:r w:rsidRPr="00270413">
        <w:rPr>
          <w:b/>
          <w:sz w:val="24"/>
        </w:rPr>
        <w:t>EXTERN</w:t>
      </w:r>
      <w:r w:rsidR="00270413" w:rsidRPr="00270413">
        <w:rPr>
          <w:b/>
          <w:sz w:val="24"/>
        </w:rPr>
        <w:t>A</w:t>
      </w:r>
      <w:r w:rsidRPr="00270413">
        <w:rPr>
          <w:b/>
          <w:sz w:val="24"/>
        </w:rPr>
        <w:t>L AUTHENTICATION: Command APDU</w:t>
      </w:r>
    </w:p>
    <w:tbl>
      <w:tblPr>
        <w:tblW w:w="0" w:type="auto"/>
        <w:tblInd w:w="117" w:type="dxa"/>
        <w:tblCellMar>
          <w:top w:w="15" w:type="dxa"/>
          <w:left w:w="15" w:type="dxa"/>
          <w:bottom w:w="15" w:type="dxa"/>
          <w:right w:w="15" w:type="dxa"/>
        </w:tblCellMar>
        <w:tblLook w:val="04A0"/>
      </w:tblPr>
      <w:tblGrid>
        <w:gridCol w:w="1440"/>
        <w:gridCol w:w="7920"/>
      </w:tblGrid>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b/>
                <w:bCs/>
                <w:color w:val="000000"/>
                <w:shd w:val="clear" w:color="auto" w:fill="CCCCCC"/>
              </w:rPr>
              <w:t>BYTE</w:t>
            </w:r>
          </w:p>
        </w:tc>
        <w:tc>
          <w:tcPr>
            <w:tcW w:w="792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b/>
                <w:bCs/>
                <w:color w:val="000000"/>
                <w:shd w:val="clear" w:color="auto" w:fill="CCCCCC"/>
              </w:rPr>
              <w:t>VALUE</w:t>
            </w:r>
          </w:p>
        </w:tc>
      </w:tr>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CLA</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84</w:t>
            </w:r>
            <w:r w:rsidRPr="00D66EFC">
              <w:rPr>
                <w:rFonts w:asciiTheme="minorHAnsi" w:hAnsiTheme="minorHAnsi" w:cstheme="minorHAnsi"/>
                <w:color w:val="000000"/>
              </w:rPr>
              <w:t>h</w:t>
            </w:r>
            <w:r w:rsidR="00590DE9">
              <w:rPr>
                <w:rFonts w:asciiTheme="minorHAnsi" w:hAnsiTheme="minorHAnsi" w:cstheme="minorHAnsi"/>
                <w:color w:val="000000"/>
              </w:rPr>
              <w:t>-87h</w:t>
            </w:r>
          </w:p>
        </w:tc>
      </w:tr>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INS</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82</w:t>
            </w:r>
            <w:r w:rsidRPr="00D66EFC">
              <w:rPr>
                <w:rFonts w:asciiTheme="minorHAnsi" w:hAnsiTheme="minorHAnsi" w:cstheme="minorHAnsi"/>
                <w:color w:val="000000"/>
              </w:rPr>
              <w:t>h</w:t>
            </w:r>
          </w:p>
        </w:tc>
      </w:tr>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P1</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rPr>
                <w:rFonts w:asciiTheme="minorHAnsi" w:hAnsiTheme="minorHAnsi" w:cstheme="minorHAnsi"/>
              </w:rPr>
            </w:pPr>
            <w:r w:rsidRPr="00D66EFC">
              <w:rPr>
                <w:rFonts w:asciiTheme="minorHAnsi" w:hAnsiTheme="minorHAnsi" w:cstheme="minorHAnsi"/>
                <w:color w:val="000000"/>
              </w:rPr>
              <w:t>00h</w:t>
            </w:r>
          </w:p>
        </w:tc>
      </w:tr>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P2</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58150F" w:rsidRDefault="00AC7A9D" w:rsidP="00345239">
            <w:pPr>
              <w:pStyle w:val="NormalWeb"/>
              <w:spacing w:before="0" w:beforeAutospacing="0" w:after="0" w:afterAutospacing="0" w:line="0" w:lineRule="atLeast"/>
              <w:rPr>
                <w:rFonts w:asciiTheme="minorHAnsi" w:hAnsiTheme="minorHAnsi" w:cstheme="minorHAnsi"/>
              </w:rPr>
            </w:pPr>
            <w:r w:rsidRPr="0058150F">
              <w:rPr>
                <w:rFonts w:asciiTheme="minorHAnsi" w:hAnsiTheme="minorHAnsi" w:cstheme="minorHAnsi"/>
                <w:color w:val="000000"/>
              </w:rPr>
              <w:t>00</w:t>
            </w:r>
            <w:r>
              <w:rPr>
                <w:rFonts w:asciiTheme="minorHAnsi" w:hAnsiTheme="minorHAnsi" w:cstheme="minorHAnsi"/>
                <w:color w:val="000000"/>
              </w:rPr>
              <w:t>h</w:t>
            </w:r>
          </w:p>
        </w:tc>
      </w:tr>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Lc</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10h</w:t>
            </w:r>
          </w:p>
        </w:tc>
      </w:tr>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Data</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004168" w:rsidP="00345239">
            <w:pPr>
              <w:pStyle w:val="NormalWeb"/>
              <w:spacing w:before="0" w:beforeAutospacing="0" w:after="0" w:afterAutospacing="0" w:line="0" w:lineRule="atLeast"/>
              <w:rPr>
                <w:rFonts w:asciiTheme="minorHAnsi" w:hAnsiTheme="minorHAnsi" w:cstheme="minorHAnsi"/>
              </w:rPr>
            </w:pPr>
            <w:r w:rsidRPr="006F650C">
              <w:rPr>
                <w:rFonts w:asciiTheme="minorHAnsi" w:hAnsiTheme="minorHAnsi" w:cstheme="minorHAnsi"/>
                <w:color w:val="000000"/>
              </w:rPr>
              <w:t>Host Cryptogram</w:t>
            </w:r>
            <w:r w:rsidR="0090768C">
              <w:rPr>
                <w:rFonts w:asciiTheme="minorHAnsi" w:hAnsiTheme="minorHAnsi" w:cstheme="minorHAnsi"/>
                <w:color w:val="000000"/>
              </w:rPr>
              <w:t xml:space="preserve"> (8 bytes) | C-</w:t>
            </w:r>
            <w:r w:rsidR="00AC7A9D">
              <w:rPr>
                <w:rFonts w:asciiTheme="minorHAnsi" w:hAnsiTheme="minorHAnsi" w:cstheme="minorHAnsi"/>
                <w:color w:val="000000"/>
              </w:rPr>
              <w:t>MAC (8 bytes)</w:t>
            </w:r>
          </w:p>
        </w:tc>
      </w:tr>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Le</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rPr>
                <w:rFonts w:asciiTheme="minorHAnsi" w:hAnsiTheme="minorHAnsi" w:cstheme="minorHAnsi"/>
              </w:rPr>
            </w:pPr>
            <w:r w:rsidRPr="00D66EFC">
              <w:rPr>
                <w:rFonts w:asciiTheme="minorHAnsi" w:hAnsiTheme="minorHAnsi" w:cstheme="minorHAnsi"/>
                <w:color w:val="000000"/>
              </w:rPr>
              <w:t>Empty</w:t>
            </w:r>
          </w:p>
        </w:tc>
      </w:tr>
    </w:tbl>
    <w:p w:rsidR="00AC7A9D" w:rsidRDefault="00AC7A9D" w:rsidP="00AC7A9D">
      <w:pPr>
        <w:pStyle w:val="NormalWeb"/>
        <w:spacing w:before="0" w:beforeAutospacing="0" w:after="0" w:afterAutospacing="0"/>
        <w:rPr>
          <w:rFonts w:asciiTheme="minorHAnsi" w:hAnsiTheme="minorHAnsi" w:cstheme="minorHAnsi"/>
          <w:b/>
          <w:bCs/>
          <w:color w:val="000000"/>
        </w:rPr>
      </w:pPr>
    </w:p>
    <w:p w:rsidR="00AC7A9D" w:rsidRDefault="00AC7A9D" w:rsidP="00AC7A9D">
      <w:pPr>
        <w:pStyle w:val="NormalWeb"/>
        <w:spacing w:before="0" w:beforeAutospacing="0" w:after="0" w:afterAutospacing="0"/>
        <w:rPr>
          <w:rFonts w:asciiTheme="minorHAnsi" w:hAnsiTheme="minorHAnsi" w:cstheme="minorHAnsi"/>
          <w:b/>
          <w:bCs/>
          <w:color w:val="000000"/>
        </w:rPr>
      </w:pPr>
    </w:p>
    <w:p w:rsidR="00934CFD" w:rsidRDefault="00934CFD" w:rsidP="00AC7A9D">
      <w:pPr>
        <w:pStyle w:val="NormalWeb"/>
        <w:spacing w:before="0" w:beforeAutospacing="0" w:after="120" w:afterAutospacing="0"/>
        <w:rPr>
          <w:rFonts w:asciiTheme="minorHAnsi" w:hAnsiTheme="minorHAnsi" w:cstheme="minorHAnsi"/>
          <w:b/>
          <w:bCs/>
          <w:color w:val="000000"/>
        </w:rPr>
      </w:pPr>
    </w:p>
    <w:p w:rsidR="00934CFD" w:rsidRDefault="00934CFD" w:rsidP="00AC7A9D">
      <w:pPr>
        <w:pStyle w:val="NormalWeb"/>
        <w:spacing w:before="0" w:beforeAutospacing="0" w:after="120" w:afterAutospacing="0"/>
        <w:rPr>
          <w:rFonts w:asciiTheme="minorHAnsi" w:hAnsiTheme="minorHAnsi" w:cstheme="minorHAnsi"/>
          <w:b/>
          <w:bCs/>
          <w:color w:val="000000"/>
        </w:rPr>
      </w:pPr>
    </w:p>
    <w:p w:rsidR="00934CFD" w:rsidRDefault="00934CFD" w:rsidP="00AC7A9D">
      <w:pPr>
        <w:pStyle w:val="NormalWeb"/>
        <w:spacing w:before="0" w:beforeAutospacing="0" w:after="120" w:afterAutospacing="0"/>
        <w:rPr>
          <w:rFonts w:asciiTheme="minorHAnsi" w:hAnsiTheme="minorHAnsi" w:cstheme="minorHAnsi"/>
          <w:b/>
          <w:bCs/>
          <w:color w:val="000000"/>
        </w:rPr>
      </w:pPr>
    </w:p>
    <w:p w:rsidR="00934CFD" w:rsidRDefault="00934CFD" w:rsidP="00AC7A9D">
      <w:pPr>
        <w:pStyle w:val="NormalWeb"/>
        <w:spacing w:before="0" w:beforeAutospacing="0" w:after="120" w:afterAutospacing="0"/>
        <w:rPr>
          <w:rFonts w:asciiTheme="minorHAnsi" w:hAnsiTheme="minorHAnsi" w:cstheme="minorHAnsi"/>
          <w:b/>
          <w:bCs/>
          <w:color w:val="000000"/>
        </w:rPr>
      </w:pPr>
    </w:p>
    <w:p w:rsidR="00AC7A9D" w:rsidRPr="00D66EFC" w:rsidRDefault="00AC7A9D" w:rsidP="00AC7A9D">
      <w:pPr>
        <w:pStyle w:val="NormalWeb"/>
        <w:spacing w:before="0" w:beforeAutospacing="0" w:after="120" w:afterAutospacing="0"/>
        <w:rPr>
          <w:rFonts w:asciiTheme="minorHAnsi" w:hAnsiTheme="minorHAnsi" w:cstheme="minorHAnsi"/>
        </w:rPr>
      </w:pPr>
      <w:r>
        <w:rPr>
          <w:rFonts w:asciiTheme="minorHAnsi" w:hAnsiTheme="minorHAnsi" w:cstheme="minorHAnsi"/>
          <w:b/>
          <w:bCs/>
          <w:color w:val="000000"/>
        </w:rPr>
        <w:t>EXTERNEL AUTHENTICATION:</w:t>
      </w:r>
      <w:r w:rsidRPr="00D66EFC">
        <w:rPr>
          <w:rFonts w:asciiTheme="minorHAnsi" w:hAnsiTheme="minorHAnsi" w:cstheme="minorHAnsi"/>
          <w:b/>
          <w:bCs/>
          <w:color w:val="000000"/>
        </w:rPr>
        <w:t xml:space="preserve"> Response APDU</w:t>
      </w:r>
    </w:p>
    <w:tbl>
      <w:tblPr>
        <w:tblW w:w="0" w:type="auto"/>
        <w:tblInd w:w="117" w:type="dxa"/>
        <w:tblCellMar>
          <w:top w:w="15" w:type="dxa"/>
          <w:left w:w="15" w:type="dxa"/>
          <w:bottom w:w="15" w:type="dxa"/>
          <w:right w:w="15" w:type="dxa"/>
        </w:tblCellMar>
        <w:tblLook w:val="04A0"/>
      </w:tblPr>
      <w:tblGrid>
        <w:gridCol w:w="1440"/>
        <w:gridCol w:w="7920"/>
      </w:tblGrid>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b/>
                <w:bCs/>
                <w:color w:val="000000"/>
                <w:shd w:val="clear" w:color="auto" w:fill="CCCCCC"/>
              </w:rPr>
              <w:t>BYTE</w:t>
            </w:r>
          </w:p>
        </w:tc>
        <w:tc>
          <w:tcPr>
            <w:tcW w:w="792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b/>
                <w:bCs/>
                <w:color w:val="000000"/>
                <w:shd w:val="clear" w:color="auto" w:fill="CCCCCC"/>
              </w:rPr>
              <w:t>VALUE</w:t>
            </w:r>
          </w:p>
        </w:tc>
      </w:tr>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Data</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Empty</w:t>
            </w:r>
          </w:p>
        </w:tc>
      </w:tr>
      <w:tr w:rsidR="00AC7A9D" w:rsidRPr="00D66EFC"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AC7A9D" w:rsidP="00345239">
            <w:pPr>
              <w:pStyle w:val="NormalWeb"/>
              <w:spacing w:before="0" w:beforeAutospacing="0" w:after="0" w:afterAutospacing="0" w:line="0" w:lineRule="atLeast"/>
              <w:jc w:val="center"/>
              <w:rPr>
                <w:rFonts w:asciiTheme="minorHAnsi" w:hAnsiTheme="minorHAnsi" w:cstheme="minorHAnsi"/>
              </w:rPr>
            </w:pPr>
            <w:r w:rsidRPr="00D66EFC">
              <w:rPr>
                <w:rFonts w:asciiTheme="minorHAnsi" w:hAnsiTheme="minorHAnsi" w:cstheme="minorHAnsi"/>
                <w:color w:val="000000"/>
              </w:rPr>
              <w:t>SW1 - SW2</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66EFC" w:rsidRDefault="00B539B6" w:rsidP="00345239">
            <w:pPr>
              <w:pStyle w:val="NormalWeb"/>
              <w:spacing w:before="0" w:beforeAutospacing="0" w:after="0" w:afterAutospacing="0" w:line="0" w:lineRule="atLeast"/>
              <w:rPr>
                <w:rFonts w:asciiTheme="minorHAnsi" w:hAnsiTheme="minorHAnsi" w:cstheme="minorHAnsi"/>
              </w:rPr>
            </w:pPr>
            <w:r w:rsidRPr="00E517C3">
              <w:rPr>
                <w:rFonts w:asciiTheme="minorHAnsi" w:hAnsiTheme="minorHAnsi" w:cstheme="minorHAnsi"/>
                <w:color w:val="000000"/>
              </w:rPr>
              <w:t>Status Bytes</w:t>
            </w:r>
          </w:p>
        </w:tc>
      </w:tr>
    </w:tbl>
    <w:p w:rsidR="007F396B" w:rsidRDefault="007F396B" w:rsidP="00AC7A9D">
      <w:pPr>
        <w:rPr>
          <w:b/>
          <w:sz w:val="18"/>
          <w:szCs w:val="18"/>
        </w:rPr>
      </w:pPr>
    </w:p>
    <w:p w:rsidR="0021235D" w:rsidRDefault="0021235D">
      <w:pPr>
        <w:rPr>
          <w:rFonts w:asciiTheme="majorHAnsi" w:eastAsiaTheme="majorEastAsia" w:hAnsiTheme="majorHAnsi" w:cstheme="majorBidi"/>
          <w:b/>
          <w:bCs/>
          <w:color w:val="365F91" w:themeColor="accent1" w:themeShade="BF"/>
          <w:sz w:val="28"/>
          <w:szCs w:val="28"/>
        </w:rPr>
      </w:pPr>
      <w:r>
        <w:br w:type="page"/>
      </w:r>
    </w:p>
    <w:p w:rsidR="00AC7A9D" w:rsidRDefault="00317CF2" w:rsidP="00AC7A9D">
      <w:pPr>
        <w:pStyle w:val="Heading1"/>
      </w:pPr>
      <w:bookmarkStart w:id="9" w:name="_Toc402784686"/>
      <w:r>
        <w:lastRenderedPageBreak/>
        <w:t>Put Data</w:t>
      </w:r>
      <w:bookmarkEnd w:id="9"/>
    </w:p>
    <w:p w:rsidR="00214C56" w:rsidRPr="00214C56" w:rsidRDefault="00214C56" w:rsidP="00214C56">
      <w:r>
        <w:t>Put Data will do two different things: Updating/loading different keys and destroying the CSPs.</w:t>
      </w:r>
    </w:p>
    <w:p w:rsidR="00214C56" w:rsidRDefault="00214C56" w:rsidP="00214C56">
      <w:pPr>
        <w:pStyle w:val="Heading2"/>
        <w:rPr>
          <w:rFonts w:eastAsia="Times New Roman"/>
        </w:rPr>
      </w:pPr>
      <w:bookmarkStart w:id="10" w:name="_Toc402784687"/>
      <w:r>
        <w:rPr>
          <w:rFonts w:eastAsia="Times New Roman"/>
        </w:rPr>
        <w:t>PUT DATA (UPDATE</w:t>
      </w:r>
      <w:r w:rsidRPr="006A4B25">
        <w:rPr>
          <w:rFonts w:eastAsia="Times New Roman"/>
        </w:rPr>
        <w:t xml:space="preserve"> KEY</w:t>
      </w:r>
      <w:r>
        <w:rPr>
          <w:rFonts w:eastAsia="Times New Roman"/>
        </w:rPr>
        <w:t>)</w:t>
      </w:r>
      <w:bookmarkEnd w:id="10"/>
    </w:p>
    <w:p w:rsidR="00AC7A9D" w:rsidRDefault="00214C56" w:rsidP="00AC7A9D">
      <w:pPr>
        <w:rPr>
          <w:rFonts w:eastAsia="Times New Roman" w:cstheme="minorHAnsi"/>
          <w:bCs/>
          <w:color w:val="000000"/>
          <w:sz w:val="24"/>
          <w:szCs w:val="24"/>
        </w:rPr>
      </w:pPr>
      <w:r>
        <w:rPr>
          <w:rFonts w:eastAsia="Times New Roman" w:cstheme="minorHAnsi"/>
          <w:bCs/>
          <w:color w:val="000000"/>
          <w:sz w:val="24"/>
          <w:szCs w:val="24"/>
        </w:rPr>
        <w:t>The PUT DATA (UPDATE</w:t>
      </w:r>
      <w:r w:rsidR="00AC7A9D" w:rsidRPr="006A4B25">
        <w:rPr>
          <w:rFonts w:eastAsia="Times New Roman" w:cstheme="minorHAnsi"/>
          <w:bCs/>
          <w:color w:val="000000"/>
          <w:sz w:val="24"/>
          <w:szCs w:val="24"/>
        </w:rPr>
        <w:t xml:space="preserve"> KEY</w:t>
      </w:r>
      <w:r>
        <w:rPr>
          <w:rFonts w:eastAsia="Times New Roman" w:cstheme="minorHAnsi"/>
          <w:bCs/>
          <w:color w:val="000000"/>
          <w:sz w:val="24"/>
          <w:szCs w:val="24"/>
        </w:rPr>
        <w:t>)</w:t>
      </w:r>
      <w:r w:rsidR="00AC7A9D" w:rsidRPr="006A4B25">
        <w:rPr>
          <w:rFonts w:eastAsia="Times New Roman" w:cstheme="minorHAnsi"/>
          <w:bCs/>
          <w:color w:val="000000"/>
          <w:sz w:val="24"/>
          <w:szCs w:val="24"/>
        </w:rPr>
        <w:t xml:space="preserve"> command stores externally generated keys to the</w:t>
      </w:r>
      <w:r w:rsidR="00E65186">
        <w:rPr>
          <w:rFonts w:eastAsia="Times New Roman" w:cstheme="minorHAnsi"/>
          <w:bCs/>
          <w:color w:val="000000"/>
          <w:sz w:val="24"/>
          <w:szCs w:val="24"/>
        </w:rPr>
        <w:t xml:space="preserve"> </w:t>
      </w:r>
      <w:r w:rsidR="00871B67">
        <w:rPr>
          <w:rFonts w:eastAsia="Times New Roman" w:cstheme="minorHAnsi"/>
          <w:bCs/>
          <w:color w:val="000000"/>
          <w:sz w:val="24"/>
          <w:szCs w:val="24"/>
        </w:rPr>
        <w:t>key containers</w:t>
      </w:r>
      <w:r w:rsidR="00F87606">
        <w:rPr>
          <w:rFonts w:eastAsia="Times New Roman" w:cstheme="minorHAnsi"/>
          <w:bCs/>
          <w:color w:val="000000"/>
          <w:sz w:val="24"/>
          <w:szCs w:val="24"/>
        </w:rPr>
        <w:t>. All the keys except public key will be entered in encrypted form.</w:t>
      </w:r>
      <w:r w:rsidR="00BB2DAD">
        <w:rPr>
          <w:rFonts w:eastAsia="Times New Roman" w:cstheme="minorHAnsi"/>
          <w:bCs/>
          <w:color w:val="000000"/>
          <w:sz w:val="24"/>
          <w:szCs w:val="24"/>
        </w:rPr>
        <w:t xml:space="preserve"> For more information about updating/loading keys see “Update Demo key Service” in Demo Applet Service Specification document. </w:t>
      </w:r>
    </w:p>
    <w:p w:rsidR="00AC7A9D" w:rsidRPr="003F7446" w:rsidRDefault="00214C56" w:rsidP="00AC7A9D">
      <w:pPr>
        <w:rPr>
          <w:rFonts w:eastAsia="Times New Roman" w:cstheme="minorHAnsi"/>
          <w:bCs/>
          <w:color w:val="000000"/>
          <w:sz w:val="24"/>
          <w:szCs w:val="24"/>
        </w:rPr>
      </w:pPr>
      <w:r>
        <w:rPr>
          <w:rFonts w:eastAsia="Times New Roman" w:cstheme="minorHAnsi"/>
          <w:b/>
          <w:bCs/>
          <w:color w:val="000000"/>
          <w:sz w:val="24"/>
          <w:szCs w:val="24"/>
        </w:rPr>
        <w:t>PUT DATA (</w:t>
      </w:r>
      <w:r w:rsidRPr="00214C56">
        <w:rPr>
          <w:rFonts w:eastAsia="Times New Roman" w:cstheme="minorHAnsi"/>
          <w:b/>
          <w:bCs/>
          <w:color w:val="000000"/>
          <w:sz w:val="24"/>
          <w:szCs w:val="24"/>
        </w:rPr>
        <w:t xml:space="preserve">UPDATE </w:t>
      </w:r>
      <w:r>
        <w:rPr>
          <w:rFonts w:eastAsia="Times New Roman" w:cstheme="minorHAnsi"/>
          <w:b/>
          <w:bCs/>
          <w:color w:val="000000"/>
          <w:sz w:val="24"/>
          <w:szCs w:val="24"/>
        </w:rPr>
        <w:t xml:space="preserve">KEY): </w:t>
      </w:r>
      <w:r w:rsidRPr="00663A61">
        <w:rPr>
          <w:rFonts w:eastAsia="Times New Roman" w:cstheme="minorHAnsi"/>
          <w:b/>
          <w:bCs/>
          <w:color w:val="000000"/>
          <w:sz w:val="24"/>
          <w:szCs w:val="24"/>
        </w:rPr>
        <w:t>Command</w:t>
      </w:r>
      <w:r w:rsidR="00AC7A9D" w:rsidRPr="00663A61">
        <w:rPr>
          <w:rFonts w:eastAsia="Times New Roman" w:cstheme="minorHAnsi"/>
          <w:b/>
          <w:bCs/>
          <w:color w:val="000000"/>
          <w:sz w:val="24"/>
          <w:szCs w:val="24"/>
        </w:rPr>
        <w:t xml:space="preserve"> APDU</w:t>
      </w:r>
    </w:p>
    <w:tbl>
      <w:tblPr>
        <w:tblW w:w="0" w:type="auto"/>
        <w:tblInd w:w="128" w:type="dxa"/>
        <w:tblCellMar>
          <w:top w:w="15" w:type="dxa"/>
          <w:left w:w="15" w:type="dxa"/>
          <w:bottom w:w="15" w:type="dxa"/>
          <w:right w:w="15" w:type="dxa"/>
        </w:tblCellMar>
        <w:tblLook w:val="04A0"/>
      </w:tblPr>
      <w:tblGrid>
        <w:gridCol w:w="1890"/>
        <w:gridCol w:w="7560"/>
      </w:tblGrid>
      <w:tr w:rsidR="00AC7A9D" w:rsidRPr="00934CFD" w:rsidTr="00345239">
        <w:tc>
          <w:tcPr>
            <w:tcW w:w="1890" w:type="dxa"/>
            <w:tcBorders>
              <w:top w:val="single" w:sz="6" w:space="0" w:color="000000"/>
              <w:left w:val="single" w:sz="6" w:space="0" w:color="000000"/>
              <w:bottom w:val="single" w:sz="6" w:space="0" w:color="000000"/>
              <w:right w:val="single" w:sz="6" w:space="0" w:color="000000"/>
            </w:tcBorders>
            <w:shd w:val="clear" w:color="auto" w:fill="CCCCCC"/>
            <w:tcMar>
              <w:top w:w="128" w:type="dxa"/>
              <w:left w:w="128" w:type="dxa"/>
              <w:bottom w:w="128" w:type="dxa"/>
              <w:right w:w="128" w:type="dxa"/>
            </w:tcMar>
            <w:hideMark/>
          </w:tcPr>
          <w:p w:rsidR="00AC7A9D" w:rsidRPr="00934CFD" w:rsidRDefault="00AC7A9D" w:rsidP="00345239">
            <w:pPr>
              <w:spacing w:after="0" w:line="0" w:lineRule="atLeast"/>
              <w:jc w:val="center"/>
              <w:rPr>
                <w:rFonts w:eastAsia="Times New Roman" w:cstheme="minorHAnsi"/>
                <w:sz w:val="24"/>
                <w:szCs w:val="24"/>
              </w:rPr>
            </w:pPr>
            <w:r w:rsidRPr="00934CFD">
              <w:rPr>
                <w:rFonts w:eastAsia="Times New Roman" w:cstheme="minorHAnsi"/>
                <w:b/>
                <w:bCs/>
                <w:color w:val="000000"/>
                <w:sz w:val="24"/>
                <w:szCs w:val="24"/>
                <w:shd w:val="clear" w:color="auto" w:fill="CCCCCC"/>
              </w:rPr>
              <w:t>BYTE</w:t>
            </w:r>
          </w:p>
        </w:tc>
        <w:tc>
          <w:tcPr>
            <w:tcW w:w="7560" w:type="dxa"/>
            <w:tcBorders>
              <w:top w:val="single" w:sz="6" w:space="0" w:color="000000"/>
              <w:left w:val="single" w:sz="6" w:space="0" w:color="000000"/>
              <w:bottom w:val="single" w:sz="6" w:space="0" w:color="000000"/>
              <w:right w:val="single" w:sz="6" w:space="0" w:color="000000"/>
            </w:tcBorders>
            <w:shd w:val="clear" w:color="auto" w:fill="CCCCCC"/>
            <w:tcMar>
              <w:top w:w="128" w:type="dxa"/>
              <w:left w:w="128" w:type="dxa"/>
              <w:bottom w:w="128" w:type="dxa"/>
              <w:right w:w="128" w:type="dxa"/>
            </w:tcMar>
            <w:hideMark/>
          </w:tcPr>
          <w:p w:rsidR="00AC7A9D" w:rsidRPr="00934CFD" w:rsidRDefault="00AC7A9D" w:rsidP="00345239">
            <w:pPr>
              <w:spacing w:after="0" w:line="0" w:lineRule="atLeast"/>
              <w:jc w:val="center"/>
              <w:rPr>
                <w:rFonts w:eastAsia="Times New Roman" w:cstheme="minorHAnsi"/>
                <w:sz w:val="24"/>
                <w:szCs w:val="24"/>
              </w:rPr>
            </w:pPr>
            <w:r w:rsidRPr="00934CFD">
              <w:rPr>
                <w:rFonts w:eastAsia="Times New Roman" w:cstheme="minorHAnsi"/>
                <w:b/>
                <w:bCs/>
                <w:color w:val="000000"/>
                <w:sz w:val="24"/>
                <w:szCs w:val="24"/>
                <w:shd w:val="clear" w:color="auto" w:fill="CCCCCC"/>
              </w:rPr>
              <w:t>VALUE</w:t>
            </w:r>
          </w:p>
        </w:tc>
      </w:tr>
      <w:tr w:rsidR="00AC7A9D" w:rsidRPr="00934CFD" w:rsidTr="00345239">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934CFD" w:rsidRDefault="00AC7A9D" w:rsidP="00345239">
            <w:pPr>
              <w:spacing w:after="0" w:line="0" w:lineRule="atLeast"/>
              <w:jc w:val="center"/>
              <w:rPr>
                <w:rFonts w:eastAsia="Times New Roman" w:cstheme="minorHAnsi"/>
                <w:sz w:val="24"/>
                <w:szCs w:val="24"/>
              </w:rPr>
            </w:pPr>
            <w:r w:rsidRPr="00934CFD">
              <w:rPr>
                <w:rFonts w:eastAsia="Times New Roman" w:cstheme="minorHAnsi"/>
                <w:sz w:val="24"/>
                <w:szCs w:val="24"/>
              </w:rPr>
              <w:t>CLA</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934CFD" w:rsidRDefault="00590DE9" w:rsidP="00345239">
            <w:pPr>
              <w:spacing w:after="0" w:line="0" w:lineRule="atLeast"/>
              <w:rPr>
                <w:rFonts w:eastAsia="Times New Roman" w:cstheme="minorHAnsi"/>
                <w:sz w:val="24"/>
                <w:szCs w:val="24"/>
              </w:rPr>
            </w:pPr>
            <w:r w:rsidRPr="00934CFD">
              <w:rPr>
                <w:rFonts w:cstheme="minorHAnsi"/>
                <w:color w:val="000000"/>
                <w:sz w:val="24"/>
                <w:szCs w:val="24"/>
              </w:rPr>
              <w:t>00h-03h</w:t>
            </w:r>
          </w:p>
        </w:tc>
      </w:tr>
      <w:tr w:rsidR="00AC7A9D" w:rsidRPr="00934CFD" w:rsidTr="00345239">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934CFD" w:rsidRDefault="00AC7A9D" w:rsidP="00345239">
            <w:pPr>
              <w:spacing w:after="0" w:line="0" w:lineRule="atLeast"/>
              <w:jc w:val="center"/>
              <w:rPr>
                <w:rFonts w:eastAsia="Times New Roman" w:cstheme="minorHAnsi"/>
                <w:sz w:val="24"/>
                <w:szCs w:val="24"/>
              </w:rPr>
            </w:pPr>
            <w:r w:rsidRPr="00934CFD">
              <w:rPr>
                <w:rFonts w:eastAsia="Times New Roman" w:cstheme="minorHAnsi"/>
                <w:sz w:val="24"/>
                <w:szCs w:val="24"/>
              </w:rPr>
              <w:t>INS</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934CFD" w:rsidRDefault="00AC7A9D" w:rsidP="00345239">
            <w:pPr>
              <w:spacing w:after="0" w:line="0" w:lineRule="atLeast"/>
              <w:rPr>
                <w:rFonts w:eastAsia="Times New Roman" w:cstheme="minorHAnsi"/>
                <w:sz w:val="24"/>
                <w:szCs w:val="24"/>
              </w:rPr>
            </w:pPr>
            <w:r w:rsidRPr="00934CFD">
              <w:rPr>
                <w:rFonts w:eastAsia="Times New Roman" w:cstheme="minorHAnsi"/>
                <w:sz w:val="24"/>
                <w:szCs w:val="24"/>
              </w:rPr>
              <w:t>DAh</w:t>
            </w:r>
          </w:p>
        </w:tc>
      </w:tr>
      <w:tr w:rsidR="00AC7A9D" w:rsidRPr="00934CFD" w:rsidTr="00345239">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934CFD" w:rsidRDefault="00AC7A9D" w:rsidP="00345239">
            <w:pPr>
              <w:spacing w:after="0" w:line="0" w:lineRule="atLeast"/>
              <w:jc w:val="center"/>
              <w:rPr>
                <w:rFonts w:eastAsia="Times New Roman" w:cstheme="minorHAnsi"/>
                <w:sz w:val="24"/>
                <w:szCs w:val="24"/>
              </w:rPr>
            </w:pPr>
            <w:r w:rsidRPr="00934CFD">
              <w:rPr>
                <w:rFonts w:eastAsia="Times New Roman" w:cstheme="minorHAnsi"/>
                <w:sz w:val="24"/>
                <w:szCs w:val="24"/>
              </w:rPr>
              <w:t>P1</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934CFD" w:rsidRDefault="00AC7A9D" w:rsidP="00345239">
            <w:pPr>
              <w:spacing w:after="0" w:line="0" w:lineRule="atLeast"/>
              <w:rPr>
                <w:rFonts w:eastAsia="Times New Roman" w:cstheme="minorHAnsi"/>
                <w:sz w:val="24"/>
                <w:szCs w:val="24"/>
              </w:rPr>
            </w:pPr>
            <w:r w:rsidRPr="00934CFD">
              <w:rPr>
                <w:rFonts w:eastAsia="Times New Roman" w:cstheme="minorHAnsi"/>
                <w:sz w:val="24"/>
                <w:szCs w:val="24"/>
              </w:rPr>
              <w:t>01h</w:t>
            </w:r>
          </w:p>
        </w:tc>
      </w:tr>
      <w:tr w:rsidR="00AC7A9D" w:rsidRPr="00934CFD" w:rsidTr="00345239">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934CFD" w:rsidRDefault="00AC7A9D" w:rsidP="00345239">
            <w:pPr>
              <w:spacing w:after="0" w:line="0" w:lineRule="atLeast"/>
              <w:jc w:val="center"/>
              <w:rPr>
                <w:rFonts w:eastAsia="Times New Roman" w:cstheme="minorHAnsi"/>
                <w:sz w:val="24"/>
                <w:szCs w:val="24"/>
              </w:rPr>
            </w:pPr>
            <w:r w:rsidRPr="00934CFD">
              <w:rPr>
                <w:rFonts w:eastAsia="Times New Roman" w:cstheme="minorHAnsi"/>
                <w:sz w:val="24"/>
                <w:szCs w:val="24"/>
              </w:rPr>
              <w:t>P2</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934CFD" w:rsidRDefault="00AC7A9D" w:rsidP="00345239">
            <w:pPr>
              <w:autoSpaceDE w:val="0"/>
              <w:autoSpaceDN w:val="0"/>
              <w:adjustRightInd w:val="0"/>
              <w:spacing w:after="0" w:line="240" w:lineRule="auto"/>
              <w:rPr>
                <w:rFonts w:cstheme="minorHAnsi"/>
                <w:iCs/>
                <w:sz w:val="24"/>
                <w:szCs w:val="24"/>
              </w:rPr>
            </w:pPr>
            <w:r w:rsidRPr="00934CFD">
              <w:rPr>
                <w:rFonts w:cstheme="minorHAnsi"/>
                <w:sz w:val="24"/>
                <w:szCs w:val="24"/>
              </w:rPr>
              <w:t>01</w:t>
            </w:r>
            <w:r w:rsidR="00731A0B" w:rsidRPr="00934CFD">
              <w:rPr>
                <w:rFonts w:cstheme="minorHAnsi"/>
                <w:sz w:val="24"/>
                <w:szCs w:val="24"/>
              </w:rPr>
              <w:t>h</w:t>
            </w:r>
            <w:r w:rsidRPr="00934CFD">
              <w:rPr>
                <w:rFonts w:cstheme="minorHAnsi"/>
                <w:sz w:val="24"/>
                <w:szCs w:val="24"/>
              </w:rPr>
              <w:t xml:space="preserve"> : </w:t>
            </w:r>
            <w:r w:rsidRPr="00934CFD">
              <w:rPr>
                <w:rFonts w:cstheme="minorHAnsi"/>
                <w:iCs/>
                <w:sz w:val="24"/>
                <w:szCs w:val="24"/>
              </w:rPr>
              <w:t>DEM_AUTH_</w:t>
            </w:r>
            <w:r w:rsidR="002517FC" w:rsidRPr="00934CFD">
              <w:rPr>
                <w:rFonts w:cstheme="minorHAnsi"/>
                <w:iCs/>
                <w:sz w:val="24"/>
                <w:szCs w:val="24"/>
              </w:rPr>
              <w:t>AES_128</w:t>
            </w:r>
          </w:p>
          <w:p w:rsidR="00AC7A9D" w:rsidRPr="00934CFD" w:rsidRDefault="00AC7A9D" w:rsidP="00345239">
            <w:pPr>
              <w:autoSpaceDE w:val="0"/>
              <w:autoSpaceDN w:val="0"/>
              <w:adjustRightInd w:val="0"/>
              <w:spacing w:after="0" w:line="240" w:lineRule="auto"/>
              <w:rPr>
                <w:rFonts w:cstheme="minorHAnsi"/>
                <w:sz w:val="24"/>
                <w:szCs w:val="24"/>
              </w:rPr>
            </w:pPr>
          </w:p>
          <w:p w:rsidR="00AC7A9D" w:rsidRPr="00934CFD" w:rsidRDefault="00AC7A9D" w:rsidP="00345239">
            <w:pPr>
              <w:autoSpaceDE w:val="0"/>
              <w:autoSpaceDN w:val="0"/>
              <w:adjustRightInd w:val="0"/>
              <w:spacing w:after="0" w:line="240" w:lineRule="auto"/>
              <w:rPr>
                <w:rFonts w:cstheme="minorHAnsi"/>
                <w:sz w:val="24"/>
                <w:szCs w:val="24"/>
              </w:rPr>
            </w:pPr>
            <w:r w:rsidRPr="00934CFD">
              <w:rPr>
                <w:rFonts w:cstheme="minorHAnsi"/>
                <w:sz w:val="24"/>
                <w:szCs w:val="24"/>
              </w:rPr>
              <w:t>11</w:t>
            </w:r>
            <w:r w:rsidR="00731A0B" w:rsidRPr="00934CFD">
              <w:rPr>
                <w:rFonts w:cstheme="minorHAnsi"/>
                <w:sz w:val="24"/>
                <w:szCs w:val="24"/>
              </w:rPr>
              <w:t>h</w:t>
            </w:r>
            <w:r w:rsidRPr="00934CFD">
              <w:rPr>
                <w:rFonts w:cstheme="minorHAnsi"/>
                <w:sz w:val="24"/>
                <w:szCs w:val="24"/>
              </w:rPr>
              <w:t xml:space="preserve"> : </w:t>
            </w:r>
            <w:r w:rsidRPr="00934CFD">
              <w:rPr>
                <w:rFonts w:cstheme="minorHAnsi"/>
                <w:iCs/>
                <w:sz w:val="24"/>
                <w:szCs w:val="24"/>
              </w:rPr>
              <w:t>DEM_</w:t>
            </w:r>
            <w:r w:rsidR="00182C44">
              <w:rPr>
                <w:rFonts w:cstheme="minorHAnsi"/>
                <w:iCs/>
                <w:sz w:val="24"/>
                <w:szCs w:val="24"/>
              </w:rPr>
              <w:t>CON</w:t>
            </w:r>
            <w:r w:rsidR="00182C44" w:rsidRPr="00934CFD" w:rsidDel="00182C44">
              <w:rPr>
                <w:rFonts w:cstheme="minorHAnsi"/>
                <w:iCs/>
                <w:sz w:val="24"/>
                <w:szCs w:val="24"/>
              </w:rPr>
              <w:t xml:space="preserve"> </w:t>
            </w:r>
            <w:r w:rsidRPr="00934CFD">
              <w:rPr>
                <w:rFonts w:cstheme="minorHAnsi"/>
                <w:iCs/>
                <w:sz w:val="24"/>
                <w:szCs w:val="24"/>
              </w:rPr>
              <w:t>_AES_128</w:t>
            </w:r>
          </w:p>
          <w:p w:rsidR="00AC7A9D" w:rsidRPr="00934CFD" w:rsidRDefault="00AC7A9D" w:rsidP="00345239">
            <w:pPr>
              <w:autoSpaceDE w:val="0"/>
              <w:autoSpaceDN w:val="0"/>
              <w:adjustRightInd w:val="0"/>
              <w:spacing w:after="0" w:line="240" w:lineRule="auto"/>
              <w:rPr>
                <w:rFonts w:cstheme="minorHAnsi"/>
                <w:sz w:val="24"/>
                <w:szCs w:val="24"/>
              </w:rPr>
            </w:pPr>
            <w:r w:rsidRPr="00934CFD">
              <w:rPr>
                <w:rFonts w:cstheme="minorHAnsi"/>
                <w:sz w:val="24"/>
                <w:szCs w:val="24"/>
              </w:rPr>
              <w:t>12</w:t>
            </w:r>
            <w:r w:rsidR="00731A0B" w:rsidRPr="00934CFD">
              <w:rPr>
                <w:rFonts w:cstheme="minorHAnsi"/>
                <w:sz w:val="24"/>
                <w:szCs w:val="24"/>
              </w:rPr>
              <w:t>h</w:t>
            </w:r>
            <w:r w:rsidRPr="00934CFD">
              <w:rPr>
                <w:rFonts w:cstheme="minorHAnsi"/>
                <w:sz w:val="24"/>
                <w:szCs w:val="24"/>
              </w:rPr>
              <w:t xml:space="preserve"> : </w:t>
            </w:r>
            <w:r w:rsidRPr="00934CFD">
              <w:rPr>
                <w:rFonts w:cstheme="minorHAnsi"/>
                <w:iCs/>
                <w:sz w:val="24"/>
                <w:szCs w:val="24"/>
              </w:rPr>
              <w:t>DEM_</w:t>
            </w:r>
            <w:r w:rsidR="00182C44">
              <w:rPr>
                <w:rFonts w:cstheme="minorHAnsi"/>
                <w:iCs/>
                <w:sz w:val="24"/>
                <w:szCs w:val="24"/>
              </w:rPr>
              <w:t>CON</w:t>
            </w:r>
            <w:r w:rsidR="00182C44" w:rsidRPr="00934CFD" w:rsidDel="00182C44">
              <w:rPr>
                <w:rFonts w:cstheme="minorHAnsi"/>
                <w:iCs/>
                <w:sz w:val="24"/>
                <w:szCs w:val="24"/>
              </w:rPr>
              <w:t xml:space="preserve"> </w:t>
            </w:r>
            <w:r w:rsidRPr="00934CFD">
              <w:rPr>
                <w:rFonts w:cstheme="minorHAnsi"/>
                <w:iCs/>
                <w:sz w:val="24"/>
                <w:szCs w:val="24"/>
              </w:rPr>
              <w:t>_AES_192</w:t>
            </w:r>
          </w:p>
          <w:p w:rsidR="00AC7A9D" w:rsidRPr="00934CFD" w:rsidRDefault="00AC7A9D" w:rsidP="00345239">
            <w:pPr>
              <w:autoSpaceDE w:val="0"/>
              <w:autoSpaceDN w:val="0"/>
              <w:adjustRightInd w:val="0"/>
              <w:spacing w:after="0" w:line="240" w:lineRule="auto"/>
              <w:rPr>
                <w:rFonts w:cstheme="minorHAnsi"/>
                <w:sz w:val="24"/>
                <w:szCs w:val="24"/>
              </w:rPr>
            </w:pPr>
            <w:r w:rsidRPr="00934CFD">
              <w:rPr>
                <w:rFonts w:cstheme="minorHAnsi"/>
                <w:sz w:val="24"/>
                <w:szCs w:val="24"/>
              </w:rPr>
              <w:t>13</w:t>
            </w:r>
            <w:r w:rsidR="00731A0B" w:rsidRPr="00934CFD">
              <w:rPr>
                <w:rFonts w:cstheme="minorHAnsi"/>
                <w:sz w:val="24"/>
                <w:szCs w:val="24"/>
              </w:rPr>
              <w:t>h</w:t>
            </w:r>
            <w:r w:rsidRPr="00934CFD">
              <w:rPr>
                <w:rFonts w:cstheme="minorHAnsi"/>
                <w:sz w:val="24"/>
                <w:szCs w:val="24"/>
              </w:rPr>
              <w:t xml:space="preserve"> : </w:t>
            </w:r>
            <w:r w:rsidRPr="00934CFD">
              <w:rPr>
                <w:rFonts w:cstheme="minorHAnsi"/>
                <w:iCs/>
                <w:sz w:val="24"/>
                <w:szCs w:val="24"/>
              </w:rPr>
              <w:t>DEM_</w:t>
            </w:r>
            <w:r w:rsidR="00182C44">
              <w:rPr>
                <w:rFonts w:cstheme="minorHAnsi"/>
                <w:iCs/>
                <w:sz w:val="24"/>
                <w:szCs w:val="24"/>
              </w:rPr>
              <w:t>CON</w:t>
            </w:r>
            <w:r w:rsidR="00182C44" w:rsidRPr="00934CFD" w:rsidDel="00182C44">
              <w:rPr>
                <w:rFonts w:cstheme="minorHAnsi"/>
                <w:iCs/>
                <w:sz w:val="24"/>
                <w:szCs w:val="24"/>
              </w:rPr>
              <w:t xml:space="preserve"> </w:t>
            </w:r>
            <w:r w:rsidRPr="00934CFD">
              <w:rPr>
                <w:rFonts w:cstheme="minorHAnsi"/>
                <w:iCs/>
                <w:sz w:val="24"/>
                <w:szCs w:val="24"/>
              </w:rPr>
              <w:t>_AES_256</w:t>
            </w:r>
            <w:r w:rsidRPr="00934CFD">
              <w:rPr>
                <w:rFonts w:cstheme="minorHAnsi"/>
                <w:sz w:val="24"/>
                <w:szCs w:val="24"/>
              </w:rPr>
              <w:tab/>
            </w:r>
            <w:r w:rsidRPr="00934CFD">
              <w:rPr>
                <w:rFonts w:cstheme="minorHAnsi"/>
                <w:sz w:val="24"/>
                <w:szCs w:val="24"/>
              </w:rPr>
              <w:tab/>
            </w:r>
            <w:r w:rsidRPr="00934CFD">
              <w:rPr>
                <w:rFonts w:cstheme="minorHAnsi"/>
                <w:sz w:val="24"/>
                <w:szCs w:val="24"/>
              </w:rPr>
              <w:tab/>
            </w:r>
          </w:p>
          <w:p w:rsidR="00AC7A9D" w:rsidRPr="00934CFD" w:rsidRDefault="00AC7A9D" w:rsidP="00345239">
            <w:pPr>
              <w:autoSpaceDE w:val="0"/>
              <w:autoSpaceDN w:val="0"/>
              <w:adjustRightInd w:val="0"/>
              <w:spacing w:after="0" w:line="240" w:lineRule="auto"/>
              <w:rPr>
                <w:rFonts w:cstheme="minorHAnsi"/>
                <w:sz w:val="24"/>
                <w:szCs w:val="24"/>
              </w:rPr>
            </w:pPr>
            <w:r w:rsidRPr="00934CFD">
              <w:rPr>
                <w:rFonts w:cstheme="minorHAnsi"/>
                <w:sz w:val="24"/>
                <w:szCs w:val="24"/>
              </w:rPr>
              <w:t>14</w:t>
            </w:r>
            <w:r w:rsidR="00731A0B" w:rsidRPr="00934CFD">
              <w:rPr>
                <w:rFonts w:cstheme="minorHAnsi"/>
                <w:sz w:val="24"/>
                <w:szCs w:val="24"/>
              </w:rPr>
              <w:t>h</w:t>
            </w:r>
            <w:r w:rsidRPr="00934CFD">
              <w:rPr>
                <w:rFonts w:cstheme="minorHAnsi"/>
                <w:sz w:val="24"/>
                <w:szCs w:val="24"/>
              </w:rPr>
              <w:t xml:space="preserve"> : </w:t>
            </w:r>
            <w:r w:rsidRPr="00934CFD">
              <w:rPr>
                <w:rFonts w:cstheme="minorHAnsi"/>
                <w:iCs/>
                <w:sz w:val="24"/>
                <w:szCs w:val="24"/>
              </w:rPr>
              <w:t>DEM_</w:t>
            </w:r>
            <w:r w:rsidR="00182C44">
              <w:rPr>
                <w:rFonts w:cstheme="minorHAnsi"/>
                <w:iCs/>
                <w:sz w:val="24"/>
                <w:szCs w:val="24"/>
              </w:rPr>
              <w:t>CON</w:t>
            </w:r>
            <w:r w:rsidR="00182C44" w:rsidRPr="00934CFD" w:rsidDel="00182C44">
              <w:rPr>
                <w:rFonts w:cstheme="minorHAnsi"/>
                <w:iCs/>
                <w:sz w:val="24"/>
                <w:szCs w:val="24"/>
              </w:rPr>
              <w:t xml:space="preserve"> </w:t>
            </w:r>
            <w:r w:rsidRPr="00934CFD">
              <w:rPr>
                <w:rFonts w:cstheme="minorHAnsi"/>
                <w:iCs/>
                <w:sz w:val="24"/>
                <w:szCs w:val="24"/>
              </w:rPr>
              <w:t>_KEY_TDES</w:t>
            </w:r>
            <w:r w:rsidRPr="00934CFD">
              <w:rPr>
                <w:rFonts w:cstheme="minorHAnsi"/>
                <w:sz w:val="24"/>
                <w:szCs w:val="24"/>
              </w:rPr>
              <w:tab/>
            </w:r>
            <w:r w:rsidRPr="00934CFD">
              <w:rPr>
                <w:rFonts w:cstheme="minorHAnsi"/>
                <w:sz w:val="24"/>
                <w:szCs w:val="24"/>
              </w:rPr>
              <w:tab/>
            </w:r>
            <w:r w:rsidRPr="00934CFD">
              <w:rPr>
                <w:rFonts w:cstheme="minorHAnsi"/>
                <w:sz w:val="24"/>
                <w:szCs w:val="24"/>
              </w:rPr>
              <w:tab/>
            </w:r>
          </w:p>
          <w:p w:rsidR="00AC7A9D" w:rsidRPr="00934CFD" w:rsidRDefault="00AC7A9D" w:rsidP="00345239">
            <w:pPr>
              <w:autoSpaceDE w:val="0"/>
              <w:autoSpaceDN w:val="0"/>
              <w:adjustRightInd w:val="0"/>
              <w:spacing w:after="0" w:line="240" w:lineRule="auto"/>
              <w:rPr>
                <w:rFonts w:cstheme="minorHAnsi"/>
                <w:sz w:val="24"/>
                <w:szCs w:val="24"/>
              </w:rPr>
            </w:pPr>
            <w:r w:rsidRPr="00934CFD">
              <w:rPr>
                <w:rFonts w:cstheme="minorHAnsi"/>
                <w:sz w:val="24"/>
                <w:szCs w:val="24"/>
              </w:rPr>
              <w:tab/>
            </w:r>
          </w:p>
          <w:p w:rsidR="0086252F" w:rsidRDefault="00AC7A9D" w:rsidP="00345239">
            <w:pPr>
              <w:autoSpaceDE w:val="0"/>
              <w:autoSpaceDN w:val="0"/>
              <w:adjustRightInd w:val="0"/>
              <w:spacing w:after="0" w:line="240" w:lineRule="auto"/>
              <w:rPr>
                <w:rFonts w:cstheme="minorHAnsi"/>
                <w:iCs/>
                <w:sz w:val="24"/>
                <w:szCs w:val="24"/>
              </w:rPr>
            </w:pPr>
            <w:r w:rsidRPr="00934CFD">
              <w:rPr>
                <w:rFonts w:cstheme="minorHAnsi"/>
                <w:sz w:val="24"/>
                <w:szCs w:val="24"/>
              </w:rPr>
              <w:t>21</w:t>
            </w:r>
            <w:r w:rsidR="00731A0B" w:rsidRPr="00934CFD">
              <w:rPr>
                <w:rFonts w:cstheme="minorHAnsi"/>
                <w:sz w:val="24"/>
                <w:szCs w:val="24"/>
              </w:rPr>
              <w:t>h</w:t>
            </w:r>
            <w:r w:rsidRPr="00934CFD">
              <w:rPr>
                <w:rFonts w:cstheme="minorHAnsi"/>
                <w:sz w:val="24"/>
                <w:szCs w:val="24"/>
              </w:rPr>
              <w:t xml:space="preserve"> :</w:t>
            </w:r>
            <w:r w:rsidRPr="00934CFD">
              <w:rPr>
                <w:rFonts w:cstheme="minorHAnsi"/>
                <w:iCs/>
                <w:sz w:val="24"/>
                <w:szCs w:val="24"/>
              </w:rPr>
              <w:t>DEM_MAC_TDES</w:t>
            </w:r>
          </w:p>
          <w:p w:rsidR="00321497" w:rsidRDefault="0086252F" w:rsidP="0086252F">
            <w:pPr>
              <w:autoSpaceDE w:val="0"/>
              <w:autoSpaceDN w:val="0"/>
              <w:adjustRightInd w:val="0"/>
              <w:spacing w:after="0" w:line="240" w:lineRule="auto"/>
              <w:rPr>
                <w:rFonts w:cstheme="minorHAnsi"/>
                <w:iCs/>
                <w:sz w:val="24"/>
                <w:szCs w:val="24"/>
              </w:rPr>
            </w:pPr>
            <w:r w:rsidRPr="00934CFD">
              <w:rPr>
                <w:rFonts w:cstheme="minorHAnsi"/>
                <w:sz w:val="24"/>
                <w:szCs w:val="24"/>
              </w:rPr>
              <w:t>22h :</w:t>
            </w:r>
            <w:r w:rsidRPr="00934CFD">
              <w:rPr>
                <w:rFonts w:cstheme="minorHAnsi"/>
                <w:iCs/>
                <w:sz w:val="24"/>
                <w:szCs w:val="24"/>
              </w:rPr>
              <w:t>DEM_MAC_AES_</w:t>
            </w:r>
            <w:r>
              <w:rPr>
                <w:rFonts w:cstheme="minorHAnsi"/>
                <w:iCs/>
                <w:sz w:val="24"/>
                <w:szCs w:val="24"/>
              </w:rPr>
              <w:t>128</w:t>
            </w:r>
          </w:p>
          <w:p w:rsidR="0086252F" w:rsidRPr="00934CFD" w:rsidRDefault="00321497" w:rsidP="0086252F">
            <w:pPr>
              <w:autoSpaceDE w:val="0"/>
              <w:autoSpaceDN w:val="0"/>
              <w:adjustRightInd w:val="0"/>
              <w:spacing w:after="0" w:line="240" w:lineRule="auto"/>
              <w:rPr>
                <w:rFonts w:cstheme="minorHAnsi"/>
                <w:sz w:val="24"/>
                <w:szCs w:val="24"/>
              </w:rPr>
            </w:pPr>
            <w:r>
              <w:rPr>
                <w:rFonts w:cstheme="minorHAnsi"/>
                <w:iCs/>
                <w:sz w:val="24"/>
                <w:szCs w:val="24"/>
              </w:rPr>
              <w:t>23h :</w:t>
            </w:r>
            <w:r w:rsidRPr="00934CFD">
              <w:rPr>
                <w:rFonts w:cstheme="minorHAnsi"/>
                <w:iCs/>
                <w:sz w:val="24"/>
                <w:szCs w:val="24"/>
              </w:rPr>
              <w:t>DEM_MAC_AES_</w:t>
            </w:r>
            <w:r>
              <w:rPr>
                <w:rFonts w:cstheme="minorHAnsi"/>
                <w:iCs/>
                <w:sz w:val="24"/>
                <w:szCs w:val="24"/>
              </w:rPr>
              <w:t>192</w:t>
            </w:r>
            <w:r w:rsidR="0086252F" w:rsidRPr="00934CFD">
              <w:rPr>
                <w:rFonts w:cstheme="minorHAnsi"/>
                <w:sz w:val="24"/>
                <w:szCs w:val="24"/>
              </w:rPr>
              <w:tab/>
            </w:r>
            <w:r w:rsidR="0086252F" w:rsidRPr="00934CFD">
              <w:rPr>
                <w:rFonts w:cstheme="minorHAnsi"/>
                <w:sz w:val="24"/>
                <w:szCs w:val="24"/>
              </w:rPr>
              <w:tab/>
            </w:r>
            <w:r w:rsidR="0086252F" w:rsidRPr="00934CFD">
              <w:rPr>
                <w:rFonts w:cstheme="minorHAnsi"/>
                <w:sz w:val="24"/>
                <w:szCs w:val="24"/>
              </w:rPr>
              <w:tab/>
            </w:r>
          </w:p>
          <w:p w:rsidR="00AC7A9D" w:rsidRPr="00934CFD" w:rsidRDefault="0086252F" w:rsidP="00345239">
            <w:pPr>
              <w:autoSpaceDE w:val="0"/>
              <w:autoSpaceDN w:val="0"/>
              <w:adjustRightInd w:val="0"/>
              <w:spacing w:after="0" w:line="240" w:lineRule="auto"/>
              <w:rPr>
                <w:rFonts w:cstheme="minorHAnsi"/>
                <w:sz w:val="24"/>
                <w:szCs w:val="24"/>
              </w:rPr>
            </w:pPr>
            <w:r w:rsidRPr="00934CFD">
              <w:rPr>
                <w:rFonts w:cstheme="minorHAnsi"/>
                <w:sz w:val="24"/>
                <w:szCs w:val="24"/>
              </w:rPr>
              <w:t>2</w:t>
            </w:r>
            <w:r w:rsidR="00321497">
              <w:rPr>
                <w:rFonts w:cstheme="minorHAnsi"/>
                <w:sz w:val="24"/>
                <w:szCs w:val="24"/>
              </w:rPr>
              <w:t>4</w:t>
            </w:r>
            <w:r w:rsidRPr="00934CFD">
              <w:rPr>
                <w:rFonts w:cstheme="minorHAnsi"/>
                <w:sz w:val="24"/>
                <w:szCs w:val="24"/>
              </w:rPr>
              <w:t>h</w:t>
            </w:r>
            <w:r w:rsidR="0090691F">
              <w:rPr>
                <w:rFonts w:cstheme="minorHAnsi"/>
                <w:sz w:val="24"/>
                <w:szCs w:val="24"/>
              </w:rPr>
              <w:t xml:space="preserve"> </w:t>
            </w:r>
            <w:r w:rsidR="00AC7A9D" w:rsidRPr="00934CFD">
              <w:rPr>
                <w:rFonts w:cstheme="minorHAnsi"/>
                <w:sz w:val="24"/>
                <w:szCs w:val="24"/>
              </w:rPr>
              <w:t>:</w:t>
            </w:r>
            <w:r w:rsidR="00260362" w:rsidRPr="00934CFD">
              <w:rPr>
                <w:rFonts w:cstheme="minorHAnsi"/>
                <w:iCs/>
                <w:sz w:val="24"/>
                <w:szCs w:val="24"/>
              </w:rPr>
              <w:t>DEM_MAC_AES_256</w:t>
            </w:r>
            <w:r w:rsidR="00AC7A9D" w:rsidRPr="00934CFD">
              <w:rPr>
                <w:rFonts w:cstheme="minorHAnsi"/>
                <w:sz w:val="24"/>
                <w:szCs w:val="24"/>
              </w:rPr>
              <w:tab/>
            </w:r>
            <w:r w:rsidR="00AC7A9D" w:rsidRPr="00934CFD">
              <w:rPr>
                <w:rFonts w:cstheme="minorHAnsi"/>
                <w:sz w:val="24"/>
                <w:szCs w:val="24"/>
              </w:rPr>
              <w:tab/>
            </w:r>
            <w:r w:rsidR="00AC7A9D" w:rsidRPr="00934CFD">
              <w:rPr>
                <w:rFonts w:cstheme="minorHAnsi"/>
                <w:sz w:val="24"/>
                <w:szCs w:val="24"/>
              </w:rPr>
              <w:tab/>
            </w:r>
          </w:p>
          <w:p w:rsidR="00AC7A9D" w:rsidRPr="00934CFD" w:rsidRDefault="00321497" w:rsidP="00345239">
            <w:pPr>
              <w:autoSpaceDE w:val="0"/>
              <w:autoSpaceDN w:val="0"/>
              <w:adjustRightInd w:val="0"/>
              <w:spacing w:after="0" w:line="240" w:lineRule="auto"/>
              <w:rPr>
                <w:rFonts w:cstheme="minorHAnsi"/>
                <w:sz w:val="24"/>
                <w:szCs w:val="24"/>
              </w:rPr>
            </w:pPr>
            <w:r>
              <w:rPr>
                <w:rFonts w:cstheme="minorHAnsi"/>
                <w:sz w:val="24"/>
                <w:szCs w:val="24"/>
              </w:rPr>
              <w:t>25</w:t>
            </w:r>
            <w:r w:rsidR="00731A0B" w:rsidRPr="00934CFD">
              <w:rPr>
                <w:rFonts w:cstheme="minorHAnsi"/>
                <w:sz w:val="24"/>
                <w:szCs w:val="24"/>
              </w:rPr>
              <w:t>h</w:t>
            </w:r>
            <w:r w:rsidR="00AC7A9D" w:rsidRPr="00934CFD">
              <w:rPr>
                <w:rFonts w:cstheme="minorHAnsi"/>
                <w:sz w:val="24"/>
                <w:szCs w:val="24"/>
              </w:rPr>
              <w:t xml:space="preserve"> :</w:t>
            </w:r>
            <w:r w:rsidR="00AC7A9D" w:rsidRPr="00934CFD">
              <w:rPr>
                <w:rFonts w:cstheme="minorHAnsi"/>
                <w:iCs/>
                <w:sz w:val="24"/>
                <w:szCs w:val="24"/>
              </w:rPr>
              <w:t>DEM_MAC_HMAC</w:t>
            </w:r>
            <w:r w:rsidR="00AC7A9D" w:rsidRPr="00934CFD">
              <w:rPr>
                <w:rFonts w:cstheme="minorHAnsi"/>
                <w:sz w:val="24"/>
                <w:szCs w:val="24"/>
              </w:rPr>
              <w:tab/>
            </w:r>
          </w:p>
          <w:p w:rsidR="00AC7A9D" w:rsidRPr="00934CFD" w:rsidRDefault="00AC7A9D" w:rsidP="00345239">
            <w:pPr>
              <w:autoSpaceDE w:val="0"/>
              <w:autoSpaceDN w:val="0"/>
              <w:adjustRightInd w:val="0"/>
              <w:spacing w:after="0" w:line="240" w:lineRule="auto"/>
              <w:rPr>
                <w:rFonts w:cstheme="minorHAnsi"/>
                <w:sz w:val="24"/>
                <w:szCs w:val="24"/>
              </w:rPr>
            </w:pPr>
            <w:r w:rsidRPr="00934CFD">
              <w:rPr>
                <w:rFonts w:cstheme="minorHAnsi"/>
                <w:sz w:val="24"/>
                <w:szCs w:val="24"/>
              </w:rPr>
              <w:tab/>
            </w:r>
            <w:r w:rsidRPr="00934CFD">
              <w:rPr>
                <w:rFonts w:cstheme="minorHAnsi"/>
                <w:sz w:val="24"/>
                <w:szCs w:val="24"/>
              </w:rPr>
              <w:tab/>
            </w:r>
            <w:r w:rsidRPr="00934CFD">
              <w:rPr>
                <w:rFonts w:cstheme="minorHAnsi"/>
                <w:sz w:val="24"/>
                <w:szCs w:val="24"/>
              </w:rPr>
              <w:tab/>
            </w:r>
          </w:p>
          <w:p w:rsidR="00AC7A9D" w:rsidRPr="00934CFD" w:rsidRDefault="00AC7A9D" w:rsidP="00345239">
            <w:pPr>
              <w:autoSpaceDE w:val="0"/>
              <w:autoSpaceDN w:val="0"/>
              <w:adjustRightInd w:val="0"/>
              <w:spacing w:after="0" w:line="240" w:lineRule="auto"/>
              <w:rPr>
                <w:rFonts w:cstheme="minorHAnsi"/>
                <w:sz w:val="24"/>
                <w:szCs w:val="24"/>
              </w:rPr>
            </w:pPr>
            <w:r w:rsidRPr="00934CFD">
              <w:rPr>
                <w:rFonts w:cstheme="minorHAnsi"/>
                <w:sz w:val="24"/>
                <w:szCs w:val="24"/>
              </w:rPr>
              <w:t>31</w:t>
            </w:r>
            <w:r w:rsidR="00731A0B" w:rsidRPr="00934CFD">
              <w:rPr>
                <w:rFonts w:cstheme="minorHAnsi"/>
                <w:sz w:val="24"/>
                <w:szCs w:val="24"/>
              </w:rPr>
              <w:t>h</w:t>
            </w:r>
            <w:r w:rsidRPr="00934CFD">
              <w:rPr>
                <w:rFonts w:cstheme="minorHAnsi"/>
                <w:sz w:val="24"/>
                <w:szCs w:val="24"/>
              </w:rPr>
              <w:t xml:space="preserve"> :</w:t>
            </w:r>
            <w:r w:rsidRPr="00934CFD">
              <w:rPr>
                <w:rFonts w:cstheme="minorHAnsi"/>
                <w:iCs/>
                <w:sz w:val="24"/>
                <w:szCs w:val="24"/>
              </w:rPr>
              <w:t>DEM_PUB_RSA_1024_MOD</w:t>
            </w:r>
            <w:r w:rsidRPr="00934CFD">
              <w:rPr>
                <w:rFonts w:cstheme="minorHAnsi"/>
                <w:sz w:val="24"/>
                <w:szCs w:val="24"/>
              </w:rPr>
              <w:tab/>
            </w:r>
            <w:r w:rsidRPr="00934CFD">
              <w:rPr>
                <w:rFonts w:cstheme="minorHAnsi"/>
                <w:sz w:val="24"/>
                <w:szCs w:val="24"/>
              </w:rPr>
              <w:tab/>
            </w:r>
            <w:r w:rsidRPr="00934CFD">
              <w:rPr>
                <w:rFonts w:cstheme="minorHAnsi"/>
                <w:sz w:val="24"/>
                <w:szCs w:val="24"/>
              </w:rPr>
              <w:tab/>
            </w:r>
            <w:r w:rsidRPr="00934CFD">
              <w:rPr>
                <w:rFonts w:cstheme="minorHAnsi"/>
                <w:sz w:val="24"/>
                <w:szCs w:val="24"/>
              </w:rPr>
              <w:tab/>
            </w:r>
          </w:p>
          <w:p w:rsidR="00AC7A9D" w:rsidRPr="00934CFD" w:rsidRDefault="00AC7A9D" w:rsidP="00345239">
            <w:pPr>
              <w:autoSpaceDE w:val="0"/>
              <w:autoSpaceDN w:val="0"/>
              <w:adjustRightInd w:val="0"/>
              <w:spacing w:after="0" w:line="240" w:lineRule="auto"/>
              <w:rPr>
                <w:rFonts w:cstheme="minorHAnsi"/>
                <w:iCs/>
                <w:sz w:val="24"/>
                <w:szCs w:val="24"/>
              </w:rPr>
            </w:pPr>
            <w:r w:rsidRPr="00934CFD">
              <w:rPr>
                <w:rFonts w:cstheme="minorHAnsi"/>
                <w:sz w:val="24"/>
                <w:szCs w:val="24"/>
              </w:rPr>
              <w:t>32</w:t>
            </w:r>
            <w:r w:rsidR="00731A0B" w:rsidRPr="00934CFD">
              <w:rPr>
                <w:rFonts w:cstheme="minorHAnsi"/>
                <w:sz w:val="24"/>
                <w:szCs w:val="24"/>
              </w:rPr>
              <w:t>h</w:t>
            </w:r>
            <w:r w:rsidRPr="00934CFD">
              <w:rPr>
                <w:rFonts w:cstheme="minorHAnsi"/>
                <w:sz w:val="24"/>
                <w:szCs w:val="24"/>
              </w:rPr>
              <w:t xml:space="preserve"> :</w:t>
            </w:r>
            <w:r w:rsidRPr="00934CFD">
              <w:rPr>
                <w:rFonts w:cstheme="minorHAnsi"/>
                <w:iCs/>
                <w:sz w:val="24"/>
                <w:szCs w:val="24"/>
              </w:rPr>
              <w:t>DEM_PUB_RSA_2048_MOD</w:t>
            </w:r>
          </w:p>
          <w:p w:rsidR="00AC7A9D" w:rsidRPr="00934CFD" w:rsidRDefault="00AC7A9D" w:rsidP="00345239">
            <w:pPr>
              <w:autoSpaceDE w:val="0"/>
              <w:autoSpaceDN w:val="0"/>
              <w:adjustRightInd w:val="0"/>
              <w:spacing w:after="0" w:line="240" w:lineRule="auto"/>
              <w:rPr>
                <w:rFonts w:cstheme="minorHAnsi"/>
                <w:sz w:val="24"/>
                <w:szCs w:val="24"/>
              </w:rPr>
            </w:pPr>
            <w:r w:rsidRPr="00934CFD">
              <w:rPr>
                <w:rFonts w:cstheme="minorHAnsi"/>
                <w:sz w:val="24"/>
                <w:szCs w:val="24"/>
              </w:rPr>
              <w:t>33</w:t>
            </w:r>
            <w:r w:rsidR="00731A0B" w:rsidRPr="00934CFD">
              <w:rPr>
                <w:rFonts w:cstheme="minorHAnsi"/>
                <w:sz w:val="24"/>
                <w:szCs w:val="24"/>
              </w:rPr>
              <w:t>h</w:t>
            </w:r>
            <w:r w:rsidRPr="00934CFD">
              <w:rPr>
                <w:rFonts w:cstheme="minorHAnsi"/>
                <w:sz w:val="24"/>
                <w:szCs w:val="24"/>
              </w:rPr>
              <w:t xml:space="preserve"> :</w:t>
            </w:r>
            <w:r w:rsidRPr="00934CFD">
              <w:rPr>
                <w:rFonts w:cstheme="minorHAnsi"/>
                <w:iCs/>
                <w:sz w:val="24"/>
                <w:szCs w:val="24"/>
              </w:rPr>
              <w:t>DEM_PUB_RSA_1024_EXP</w:t>
            </w:r>
            <w:r w:rsidRPr="00934CFD">
              <w:rPr>
                <w:rFonts w:cstheme="minorHAnsi"/>
                <w:sz w:val="24"/>
                <w:szCs w:val="24"/>
              </w:rPr>
              <w:tab/>
            </w:r>
            <w:r w:rsidRPr="00934CFD">
              <w:rPr>
                <w:rFonts w:cstheme="minorHAnsi"/>
                <w:sz w:val="24"/>
                <w:szCs w:val="24"/>
              </w:rPr>
              <w:tab/>
            </w:r>
            <w:r w:rsidRPr="00934CFD">
              <w:rPr>
                <w:rFonts w:cstheme="minorHAnsi"/>
                <w:sz w:val="24"/>
                <w:szCs w:val="24"/>
              </w:rPr>
              <w:tab/>
            </w:r>
            <w:r w:rsidRPr="00934CFD">
              <w:rPr>
                <w:rFonts w:cstheme="minorHAnsi"/>
                <w:sz w:val="24"/>
                <w:szCs w:val="24"/>
              </w:rPr>
              <w:tab/>
            </w:r>
          </w:p>
          <w:p w:rsidR="00AC7A9D" w:rsidRPr="00934CFD" w:rsidRDefault="00AC7A9D" w:rsidP="00345239">
            <w:pPr>
              <w:autoSpaceDE w:val="0"/>
              <w:autoSpaceDN w:val="0"/>
              <w:adjustRightInd w:val="0"/>
              <w:spacing w:after="0" w:line="240" w:lineRule="auto"/>
              <w:rPr>
                <w:rFonts w:cstheme="minorHAnsi"/>
                <w:sz w:val="24"/>
                <w:szCs w:val="24"/>
              </w:rPr>
            </w:pPr>
            <w:r w:rsidRPr="00934CFD">
              <w:rPr>
                <w:rFonts w:cstheme="minorHAnsi"/>
                <w:sz w:val="24"/>
                <w:szCs w:val="24"/>
              </w:rPr>
              <w:t>34</w:t>
            </w:r>
            <w:r w:rsidR="00731A0B" w:rsidRPr="00934CFD">
              <w:rPr>
                <w:rFonts w:cstheme="minorHAnsi"/>
                <w:sz w:val="24"/>
                <w:szCs w:val="24"/>
              </w:rPr>
              <w:t>h</w:t>
            </w:r>
            <w:r w:rsidRPr="00934CFD">
              <w:rPr>
                <w:rFonts w:cstheme="minorHAnsi"/>
                <w:sz w:val="24"/>
                <w:szCs w:val="24"/>
              </w:rPr>
              <w:t xml:space="preserve"> :</w:t>
            </w:r>
            <w:r w:rsidRPr="00934CFD">
              <w:rPr>
                <w:rFonts w:cstheme="minorHAnsi"/>
                <w:iCs/>
                <w:sz w:val="24"/>
                <w:szCs w:val="24"/>
              </w:rPr>
              <w:t>DEM_PUB_RSA_2048_EXP</w:t>
            </w:r>
            <w:r w:rsidRPr="00934CFD">
              <w:rPr>
                <w:rFonts w:cstheme="minorHAnsi"/>
                <w:sz w:val="24"/>
                <w:szCs w:val="24"/>
              </w:rPr>
              <w:tab/>
            </w:r>
            <w:r w:rsidRPr="00934CFD">
              <w:rPr>
                <w:rFonts w:cstheme="minorHAnsi"/>
                <w:sz w:val="24"/>
                <w:szCs w:val="24"/>
              </w:rPr>
              <w:tab/>
            </w:r>
          </w:p>
          <w:p w:rsidR="00AC7A9D" w:rsidRDefault="00AC7A9D" w:rsidP="00345239">
            <w:pPr>
              <w:autoSpaceDE w:val="0"/>
              <w:autoSpaceDN w:val="0"/>
              <w:adjustRightInd w:val="0"/>
              <w:spacing w:after="0" w:line="240" w:lineRule="auto"/>
              <w:rPr>
                <w:rFonts w:cstheme="minorHAnsi"/>
                <w:iCs/>
                <w:sz w:val="24"/>
                <w:szCs w:val="24"/>
              </w:rPr>
            </w:pPr>
            <w:r w:rsidRPr="00934CFD">
              <w:rPr>
                <w:rFonts w:cstheme="minorHAnsi"/>
                <w:sz w:val="24"/>
                <w:szCs w:val="24"/>
              </w:rPr>
              <w:t>35</w:t>
            </w:r>
            <w:r w:rsidR="00731A0B" w:rsidRPr="00934CFD">
              <w:rPr>
                <w:rFonts w:cstheme="minorHAnsi"/>
                <w:sz w:val="24"/>
                <w:szCs w:val="24"/>
              </w:rPr>
              <w:t>h</w:t>
            </w:r>
            <w:r w:rsidRPr="00934CFD">
              <w:rPr>
                <w:rFonts w:cstheme="minorHAnsi"/>
                <w:sz w:val="24"/>
                <w:szCs w:val="24"/>
              </w:rPr>
              <w:t xml:space="preserve"> : </w:t>
            </w:r>
            <w:r w:rsidRPr="00934CFD">
              <w:rPr>
                <w:rFonts w:cstheme="minorHAnsi"/>
                <w:iCs/>
                <w:sz w:val="24"/>
                <w:szCs w:val="24"/>
              </w:rPr>
              <w:t>DEM_PUB_ECDSA</w:t>
            </w:r>
          </w:p>
          <w:p w:rsidR="006E4E4D" w:rsidRDefault="006E4E4D" w:rsidP="00345239">
            <w:pPr>
              <w:autoSpaceDE w:val="0"/>
              <w:autoSpaceDN w:val="0"/>
              <w:adjustRightInd w:val="0"/>
              <w:spacing w:after="0" w:line="240" w:lineRule="auto"/>
              <w:rPr>
                <w:rFonts w:cstheme="minorHAnsi"/>
                <w:iCs/>
                <w:sz w:val="24"/>
                <w:szCs w:val="24"/>
              </w:rPr>
            </w:pPr>
          </w:p>
          <w:p w:rsidR="00182C44" w:rsidRPr="00934CFD" w:rsidRDefault="00182C44" w:rsidP="00345239">
            <w:pPr>
              <w:autoSpaceDE w:val="0"/>
              <w:autoSpaceDN w:val="0"/>
              <w:adjustRightInd w:val="0"/>
              <w:spacing w:after="0" w:line="240" w:lineRule="auto"/>
              <w:rPr>
                <w:rFonts w:cstheme="minorHAnsi"/>
                <w:iCs/>
                <w:sz w:val="24"/>
                <w:szCs w:val="24"/>
              </w:rPr>
            </w:pPr>
            <w:r>
              <w:rPr>
                <w:rFonts w:cstheme="minorHAnsi"/>
                <w:iCs/>
                <w:sz w:val="24"/>
                <w:szCs w:val="24"/>
              </w:rPr>
              <w:t>41h :DEM_WRAP_AES_256</w:t>
            </w:r>
          </w:p>
          <w:p w:rsidR="00182C44" w:rsidRDefault="00182C44" w:rsidP="00E37530">
            <w:pPr>
              <w:autoSpaceDE w:val="0"/>
              <w:autoSpaceDN w:val="0"/>
              <w:adjustRightInd w:val="0"/>
              <w:spacing w:after="0" w:line="240" w:lineRule="auto"/>
              <w:rPr>
                <w:rFonts w:cstheme="minorHAnsi"/>
                <w:b/>
                <w:iCs/>
                <w:sz w:val="24"/>
                <w:szCs w:val="24"/>
              </w:rPr>
            </w:pPr>
          </w:p>
          <w:p w:rsidR="00E505BE" w:rsidRPr="00934CFD" w:rsidRDefault="00E505BE" w:rsidP="00E37530">
            <w:pPr>
              <w:autoSpaceDE w:val="0"/>
              <w:autoSpaceDN w:val="0"/>
              <w:adjustRightInd w:val="0"/>
              <w:spacing w:after="0" w:line="240" w:lineRule="auto"/>
              <w:rPr>
                <w:rFonts w:cstheme="minorHAnsi"/>
                <w:iCs/>
                <w:sz w:val="24"/>
                <w:szCs w:val="24"/>
              </w:rPr>
            </w:pPr>
            <w:r w:rsidRPr="006E4E4D">
              <w:rPr>
                <w:rFonts w:cstheme="minorHAnsi"/>
                <w:b/>
                <w:iCs/>
                <w:sz w:val="24"/>
                <w:szCs w:val="24"/>
              </w:rPr>
              <w:t>Note:</w:t>
            </w:r>
            <w:r w:rsidR="009E75C6">
              <w:rPr>
                <w:rFonts w:cstheme="minorHAnsi"/>
                <w:b/>
                <w:iCs/>
                <w:sz w:val="24"/>
                <w:szCs w:val="24"/>
              </w:rPr>
              <w:t xml:space="preserve"> </w:t>
            </w:r>
            <w:r w:rsidR="00E37530">
              <w:rPr>
                <w:rFonts w:cstheme="minorHAnsi"/>
                <w:iCs/>
                <w:sz w:val="24"/>
                <w:szCs w:val="24"/>
              </w:rPr>
              <w:t>F</w:t>
            </w:r>
            <w:r w:rsidRPr="00934CFD">
              <w:rPr>
                <w:rFonts w:cstheme="minorHAnsi"/>
                <w:iCs/>
                <w:sz w:val="24"/>
                <w:szCs w:val="24"/>
              </w:rPr>
              <w:t>or additional information see table below for P2</w:t>
            </w:r>
          </w:p>
        </w:tc>
      </w:tr>
      <w:tr w:rsidR="00AC7A9D" w:rsidRPr="00934CFD" w:rsidTr="00345239">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934CFD" w:rsidRDefault="00AC7A9D" w:rsidP="00345239">
            <w:pPr>
              <w:spacing w:after="0" w:line="0" w:lineRule="atLeast"/>
              <w:jc w:val="center"/>
              <w:rPr>
                <w:rFonts w:eastAsia="Times New Roman" w:cstheme="minorHAnsi"/>
                <w:sz w:val="24"/>
                <w:szCs w:val="24"/>
              </w:rPr>
            </w:pPr>
            <w:r w:rsidRPr="00934CFD">
              <w:rPr>
                <w:rFonts w:eastAsia="Times New Roman" w:cstheme="minorHAnsi"/>
                <w:sz w:val="24"/>
                <w:szCs w:val="24"/>
              </w:rPr>
              <w:lastRenderedPageBreak/>
              <w:t>Lc</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119D0" w:rsidRPr="00934CFD" w:rsidRDefault="00A119D0" w:rsidP="00A119D0">
            <w:pPr>
              <w:spacing w:after="0" w:line="0" w:lineRule="atLeast"/>
              <w:rPr>
                <w:rFonts w:eastAsia="Times New Roman" w:cstheme="minorHAnsi"/>
                <w:sz w:val="24"/>
                <w:szCs w:val="24"/>
              </w:rPr>
            </w:pPr>
            <w:r w:rsidRPr="00934CFD">
              <w:rPr>
                <w:rFonts w:eastAsia="Times New Roman" w:cstheme="minorHAnsi"/>
                <w:sz w:val="24"/>
                <w:szCs w:val="24"/>
              </w:rPr>
              <w:t>81h if</w:t>
            </w:r>
            <w:r w:rsidR="00C526A4" w:rsidRPr="00934CFD">
              <w:rPr>
                <w:rFonts w:eastAsia="Times New Roman" w:cstheme="minorHAnsi"/>
                <w:sz w:val="24"/>
                <w:szCs w:val="24"/>
              </w:rPr>
              <w:t xml:space="preserve"> P2 = </w:t>
            </w:r>
            <w:r w:rsidRPr="00934CFD">
              <w:rPr>
                <w:rFonts w:eastAsia="Times New Roman" w:cstheme="minorHAnsi"/>
                <w:sz w:val="24"/>
                <w:szCs w:val="24"/>
              </w:rPr>
              <w:t>32h</w:t>
            </w:r>
          </w:p>
          <w:p w:rsidR="00214C56" w:rsidRPr="00934CFD" w:rsidRDefault="00214C56" w:rsidP="00EF152D">
            <w:pPr>
              <w:spacing w:after="0" w:line="0" w:lineRule="atLeast"/>
              <w:rPr>
                <w:rFonts w:eastAsia="Times New Roman" w:cstheme="minorHAnsi"/>
                <w:sz w:val="24"/>
                <w:szCs w:val="24"/>
              </w:rPr>
            </w:pPr>
          </w:p>
          <w:p w:rsidR="00AC7A9D" w:rsidRPr="00934CFD" w:rsidRDefault="00A119D0" w:rsidP="00EF152D">
            <w:pPr>
              <w:spacing w:after="0" w:line="0" w:lineRule="atLeast"/>
              <w:rPr>
                <w:rFonts w:eastAsia="Times New Roman" w:cstheme="minorHAnsi"/>
                <w:sz w:val="24"/>
                <w:szCs w:val="24"/>
              </w:rPr>
            </w:pPr>
            <w:r w:rsidRPr="00934CFD">
              <w:rPr>
                <w:rFonts w:eastAsia="Times New Roman" w:cstheme="minorHAnsi"/>
                <w:sz w:val="24"/>
                <w:szCs w:val="24"/>
              </w:rPr>
              <w:t xml:space="preserve">Otherwise, </w:t>
            </w:r>
            <w:r w:rsidR="007E293C" w:rsidRPr="00934CFD">
              <w:rPr>
                <w:rFonts w:eastAsia="Times New Roman" w:cstheme="minorHAnsi"/>
                <w:sz w:val="24"/>
                <w:szCs w:val="24"/>
              </w:rPr>
              <w:t>Length of data field</w:t>
            </w:r>
          </w:p>
        </w:tc>
      </w:tr>
      <w:tr w:rsidR="00AC7A9D" w:rsidRPr="00934CFD" w:rsidTr="00345239">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934CFD" w:rsidRDefault="00AC7A9D" w:rsidP="00345239">
            <w:pPr>
              <w:spacing w:after="0" w:line="0" w:lineRule="atLeast"/>
              <w:jc w:val="center"/>
              <w:rPr>
                <w:rFonts w:eastAsia="Times New Roman" w:cstheme="minorHAnsi"/>
                <w:sz w:val="24"/>
                <w:szCs w:val="24"/>
              </w:rPr>
            </w:pPr>
            <w:r w:rsidRPr="00934CFD">
              <w:rPr>
                <w:rFonts w:eastAsia="Times New Roman" w:cstheme="minorHAnsi"/>
                <w:sz w:val="24"/>
                <w:szCs w:val="24"/>
              </w:rPr>
              <w:t>Data</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EF152D" w:rsidRPr="00934CFD" w:rsidRDefault="00EF152D" w:rsidP="00EF152D">
            <w:pPr>
              <w:spacing w:after="0" w:line="0" w:lineRule="atLeast"/>
              <w:rPr>
                <w:rFonts w:eastAsia="Times New Roman" w:cstheme="minorHAnsi"/>
                <w:sz w:val="24"/>
                <w:szCs w:val="24"/>
              </w:rPr>
            </w:pPr>
            <w:r w:rsidRPr="00934CFD">
              <w:rPr>
                <w:rFonts w:eastAsia="Times New Roman" w:cstheme="minorHAnsi"/>
                <w:sz w:val="24"/>
                <w:szCs w:val="24"/>
              </w:rPr>
              <w:t>if P2: 32h</w:t>
            </w:r>
          </w:p>
          <w:p w:rsidR="00EF152D" w:rsidRPr="00934CFD" w:rsidRDefault="00EF152D" w:rsidP="00705EC9">
            <w:pPr>
              <w:pStyle w:val="ListParagraph"/>
              <w:numPr>
                <w:ilvl w:val="0"/>
                <w:numId w:val="23"/>
              </w:numPr>
              <w:spacing w:after="0" w:line="0" w:lineRule="atLeast"/>
              <w:rPr>
                <w:rFonts w:eastAsia="Times New Roman" w:cstheme="minorHAnsi"/>
                <w:sz w:val="24"/>
                <w:szCs w:val="24"/>
              </w:rPr>
            </w:pPr>
            <w:r w:rsidRPr="00934CFD">
              <w:rPr>
                <w:rFonts w:eastAsia="Times New Roman" w:cstheme="minorHAnsi"/>
                <w:sz w:val="24"/>
                <w:szCs w:val="24"/>
              </w:rPr>
              <w:t>81h</w:t>
            </w:r>
            <w:r w:rsidR="00AA27D6" w:rsidRPr="00934CFD">
              <w:rPr>
                <w:rFonts w:eastAsia="Times New Roman" w:cstheme="minorHAnsi"/>
                <w:sz w:val="24"/>
                <w:szCs w:val="24"/>
              </w:rPr>
              <w:t xml:space="preserve"> || </w:t>
            </w:r>
            <w:r w:rsidRPr="00934CFD">
              <w:rPr>
                <w:rFonts w:eastAsia="Times New Roman" w:cstheme="minorHAnsi"/>
                <w:sz w:val="24"/>
                <w:szCs w:val="24"/>
              </w:rPr>
              <w:t>first half of modulus (128)</w:t>
            </w:r>
          </w:p>
          <w:p w:rsidR="007E293C" w:rsidRPr="00934CFD" w:rsidRDefault="00EF152D" w:rsidP="00345239">
            <w:pPr>
              <w:pStyle w:val="ListParagraph"/>
              <w:numPr>
                <w:ilvl w:val="0"/>
                <w:numId w:val="23"/>
              </w:numPr>
              <w:spacing w:after="0" w:line="0" w:lineRule="atLeast"/>
              <w:rPr>
                <w:rFonts w:eastAsia="Times New Roman" w:cstheme="minorHAnsi"/>
                <w:sz w:val="24"/>
                <w:szCs w:val="24"/>
              </w:rPr>
            </w:pPr>
            <w:r w:rsidRPr="00934CFD">
              <w:rPr>
                <w:rFonts w:eastAsia="Times New Roman" w:cstheme="minorHAnsi"/>
                <w:sz w:val="24"/>
                <w:szCs w:val="24"/>
              </w:rPr>
              <w:t>82h</w:t>
            </w:r>
            <w:r w:rsidR="00AA27D6" w:rsidRPr="00934CFD">
              <w:rPr>
                <w:rFonts w:eastAsia="Times New Roman" w:cstheme="minorHAnsi"/>
                <w:sz w:val="24"/>
                <w:szCs w:val="24"/>
              </w:rPr>
              <w:t xml:space="preserve"> ||</w:t>
            </w:r>
            <w:r w:rsidRPr="00934CFD">
              <w:rPr>
                <w:rFonts w:eastAsia="Times New Roman" w:cstheme="minorHAnsi"/>
                <w:sz w:val="24"/>
                <w:szCs w:val="24"/>
              </w:rPr>
              <w:t xml:space="preserve"> second half of modulus (128)</w:t>
            </w:r>
          </w:p>
          <w:p w:rsidR="00214C56" w:rsidRPr="00934CFD" w:rsidRDefault="00214C56" w:rsidP="00345239">
            <w:pPr>
              <w:pStyle w:val="ListParagraph"/>
              <w:numPr>
                <w:ilvl w:val="0"/>
                <w:numId w:val="23"/>
              </w:numPr>
              <w:spacing w:after="0" w:line="0" w:lineRule="atLeast"/>
              <w:rPr>
                <w:rFonts w:eastAsia="Times New Roman" w:cstheme="minorHAnsi"/>
                <w:sz w:val="24"/>
                <w:szCs w:val="24"/>
              </w:rPr>
            </w:pPr>
          </w:p>
          <w:p w:rsidR="00AC7A9D" w:rsidRPr="00934CFD" w:rsidRDefault="00DD07FE" w:rsidP="00CD39CF">
            <w:pPr>
              <w:spacing w:after="0" w:line="0" w:lineRule="atLeast"/>
              <w:rPr>
                <w:rFonts w:eastAsia="Times New Roman" w:cstheme="minorHAnsi"/>
                <w:sz w:val="24"/>
                <w:szCs w:val="24"/>
              </w:rPr>
            </w:pPr>
            <w:r w:rsidRPr="00934CFD">
              <w:rPr>
                <w:rFonts w:eastAsia="Times New Roman" w:cstheme="minorHAnsi"/>
                <w:sz w:val="24"/>
                <w:szCs w:val="24"/>
              </w:rPr>
              <w:t xml:space="preserve">Otherwise, </w:t>
            </w:r>
            <w:r w:rsidR="00087DD2" w:rsidRPr="00934CFD">
              <w:rPr>
                <w:rFonts w:eastAsia="Times New Roman" w:cstheme="minorHAnsi"/>
                <w:sz w:val="24"/>
                <w:szCs w:val="24"/>
              </w:rPr>
              <w:t>Key value</w:t>
            </w:r>
          </w:p>
        </w:tc>
      </w:tr>
      <w:tr w:rsidR="00AC7A9D" w:rsidRPr="00934CFD" w:rsidTr="00345239">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934CFD" w:rsidRDefault="00AC7A9D" w:rsidP="00345239">
            <w:pPr>
              <w:spacing w:after="0" w:line="0" w:lineRule="atLeast"/>
              <w:jc w:val="center"/>
              <w:rPr>
                <w:rFonts w:eastAsia="Times New Roman" w:cstheme="minorHAnsi"/>
                <w:sz w:val="24"/>
                <w:szCs w:val="24"/>
              </w:rPr>
            </w:pPr>
            <w:r w:rsidRPr="00934CFD">
              <w:rPr>
                <w:rFonts w:eastAsia="Times New Roman" w:cstheme="minorHAnsi"/>
                <w:sz w:val="24"/>
                <w:szCs w:val="24"/>
              </w:rPr>
              <w:t>Le</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934CFD" w:rsidRDefault="00AC7A9D" w:rsidP="00345239">
            <w:pPr>
              <w:spacing w:after="0" w:line="0" w:lineRule="atLeast"/>
              <w:rPr>
                <w:rFonts w:eastAsia="Times New Roman" w:cstheme="minorHAnsi"/>
                <w:sz w:val="24"/>
                <w:szCs w:val="24"/>
              </w:rPr>
            </w:pPr>
            <w:r w:rsidRPr="00934CFD">
              <w:rPr>
                <w:rFonts w:eastAsia="Times New Roman" w:cstheme="minorHAnsi"/>
                <w:sz w:val="24"/>
                <w:szCs w:val="24"/>
              </w:rPr>
              <w:t>Empty</w:t>
            </w:r>
          </w:p>
        </w:tc>
      </w:tr>
    </w:tbl>
    <w:p w:rsidR="007C08BB" w:rsidRDefault="007C08BB" w:rsidP="00AC7A9D">
      <w:pPr>
        <w:spacing w:after="120" w:line="240" w:lineRule="auto"/>
        <w:rPr>
          <w:rFonts w:eastAsia="Times New Roman" w:cstheme="minorHAnsi"/>
          <w:b/>
          <w:bCs/>
          <w:color w:val="000000"/>
          <w:sz w:val="24"/>
          <w:szCs w:val="24"/>
        </w:rPr>
      </w:pPr>
    </w:p>
    <w:p w:rsidR="00AC7A9D" w:rsidRPr="00E517C3" w:rsidRDefault="00214C56" w:rsidP="00AC7A9D">
      <w:pPr>
        <w:spacing w:after="120" w:line="240" w:lineRule="auto"/>
        <w:rPr>
          <w:rFonts w:cstheme="minorHAnsi"/>
          <w:b/>
          <w:bCs/>
          <w:color w:val="000000"/>
          <w:sz w:val="24"/>
          <w:szCs w:val="24"/>
        </w:rPr>
      </w:pPr>
      <w:r>
        <w:rPr>
          <w:rFonts w:eastAsia="Times New Roman" w:cstheme="minorHAnsi"/>
          <w:b/>
          <w:bCs/>
          <w:color w:val="000000"/>
          <w:sz w:val="24"/>
          <w:szCs w:val="24"/>
        </w:rPr>
        <w:t>PUT DATA (</w:t>
      </w:r>
      <w:r w:rsidRPr="00214C56">
        <w:rPr>
          <w:rFonts w:eastAsia="Times New Roman" w:cstheme="minorHAnsi"/>
          <w:b/>
          <w:bCs/>
          <w:color w:val="000000"/>
          <w:sz w:val="24"/>
          <w:szCs w:val="24"/>
        </w:rPr>
        <w:t xml:space="preserve">UPDATE </w:t>
      </w:r>
      <w:r>
        <w:rPr>
          <w:rFonts w:eastAsia="Times New Roman" w:cstheme="minorHAnsi"/>
          <w:b/>
          <w:bCs/>
          <w:color w:val="000000"/>
          <w:sz w:val="24"/>
          <w:szCs w:val="24"/>
        </w:rPr>
        <w:t xml:space="preserve">KEY): </w:t>
      </w:r>
      <w:r w:rsidR="00AC7A9D" w:rsidRPr="00E517C3">
        <w:rPr>
          <w:rFonts w:cstheme="minorHAnsi"/>
          <w:b/>
          <w:bCs/>
          <w:color w:val="000000"/>
          <w:sz w:val="24"/>
          <w:szCs w:val="24"/>
        </w:rPr>
        <w:t>Response APDU</w:t>
      </w:r>
    </w:p>
    <w:tbl>
      <w:tblPr>
        <w:tblW w:w="0" w:type="auto"/>
        <w:tblInd w:w="117" w:type="dxa"/>
        <w:tblCellMar>
          <w:top w:w="15" w:type="dxa"/>
          <w:left w:w="15" w:type="dxa"/>
          <w:bottom w:w="15" w:type="dxa"/>
          <w:right w:w="15" w:type="dxa"/>
        </w:tblCellMar>
        <w:tblLook w:val="04A0"/>
      </w:tblPr>
      <w:tblGrid>
        <w:gridCol w:w="1530"/>
        <w:gridCol w:w="7830"/>
      </w:tblGrid>
      <w:tr w:rsidR="00AC7A9D" w:rsidRPr="00E517C3" w:rsidTr="00345239">
        <w:tc>
          <w:tcPr>
            <w:tcW w:w="153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E517C3" w:rsidRDefault="00AC7A9D" w:rsidP="00345239">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b/>
                <w:bCs/>
                <w:color w:val="000000"/>
                <w:shd w:val="clear" w:color="auto" w:fill="CCCCCC"/>
              </w:rPr>
              <w:t>BYTE</w:t>
            </w:r>
          </w:p>
        </w:tc>
        <w:tc>
          <w:tcPr>
            <w:tcW w:w="783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E517C3" w:rsidRDefault="00AC7A9D" w:rsidP="00345239">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b/>
                <w:bCs/>
                <w:color w:val="000000"/>
                <w:shd w:val="clear" w:color="auto" w:fill="CCCCCC"/>
              </w:rPr>
              <w:t>VALUE</w:t>
            </w:r>
          </w:p>
        </w:tc>
      </w:tr>
      <w:tr w:rsidR="00AC7A9D" w:rsidRPr="00E517C3" w:rsidTr="00345239">
        <w:tc>
          <w:tcPr>
            <w:tcW w:w="15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E517C3" w:rsidRDefault="00AC7A9D" w:rsidP="00345239">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color w:val="000000"/>
              </w:rPr>
              <w:t>Data</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E517C3" w:rsidRDefault="00AC7A9D" w:rsidP="00345239">
            <w:pPr>
              <w:pStyle w:val="NormalWeb"/>
              <w:spacing w:before="0" w:beforeAutospacing="0" w:after="0" w:afterAutospacing="0" w:line="0" w:lineRule="atLeast"/>
              <w:rPr>
                <w:rFonts w:asciiTheme="minorHAnsi" w:hAnsiTheme="minorHAnsi" w:cstheme="minorHAnsi"/>
              </w:rPr>
            </w:pPr>
            <w:r>
              <w:rPr>
                <w:rFonts w:cstheme="minorHAnsi"/>
              </w:rPr>
              <w:t>Empty</w:t>
            </w:r>
          </w:p>
        </w:tc>
      </w:tr>
      <w:tr w:rsidR="00AC7A9D" w:rsidRPr="00E517C3" w:rsidTr="00A54508">
        <w:trPr>
          <w:trHeight w:val="327"/>
        </w:trPr>
        <w:tc>
          <w:tcPr>
            <w:tcW w:w="15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E517C3" w:rsidRDefault="00AC7A9D" w:rsidP="00345239">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color w:val="000000"/>
              </w:rPr>
              <w:t>SW1 - SW2</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E517C3" w:rsidRDefault="00AC7A9D" w:rsidP="00345239">
            <w:pPr>
              <w:pStyle w:val="NormalWeb"/>
              <w:spacing w:before="0" w:beforeAutospacing="0" w:after="0" w:afterAutospacing="0" w:line="0" w:lineRule="atLeast"/>
              <w:rPr>
                <w:rFonts w:asciiTheme="minorHAnsi" w:hAnsiTheme="minorHAnsi" w:cstheme="minorHAnsi"/>
              </w:rPr>
            </w:pPr>
            <w:r w:rsidRPr="00E517C3">
              <w:rPr>
                <w:rFonts w:asciiTheme="minorHAnsi" w:hAnsiTheme="minorHAnsi" w:cstheme="minorHAnsi"/>
                <w:color w:val="000000"/>
              </w:rPr>
              <w:t>Status Bytes</w:t>
            </w:r>
          </w:p>
        </w:tc>
      </w:tr>
    </w:tbl>
    <w:p w:rsidR="00214C56" w:rsidRDefault="00214C56" w:rsidP="00214C56">
      <w:pPr>
        <w:rPr>
          <w:rFonts w:eastAsia="Times New Roman" w:cstheme="minorHAnsi"/>
          <w:b/>
          <w:bCs/>
          <w:color w:val="000000"/>
          <w:sz w:val="24"/>
          <w:szCs w:val="24"/>
        </w:rPr>
      </w:pPr>
    </w:p>
    <w:p w:rsidR="0021235D" w:rsidRDefault="0021235D">
      <w:pPr>
        <w:rPr>
          <w:b/>
          <w:sz w:val="28"/>
          <w:szCs w:val="28"/>
        </w:rPr>
      </w:pPr>
      <w:r>
        <w:rPr>
          <w:b/>
          <w:sz w:val="28"/>
          <w:szCs w:val="28"/>
        </w:rPr>
        <w:br w:type="page"/>
      </w:r>
    </w:p>
    <w:p w:rsidR="003E7822" w:rsidRPr="006F7414" w:rsidRDefault="003E7822" w:rsidP="003E7822">
      <w:pPr>
        <w:rPr>
          <w:b/>
          <w:sz w:val="28"/>
          <w:szCs w:val="28"/>
        </w:rPr>
      </w:pPr>
      <w:r>
        <w:rPr>
          <w:b/>
          <w:sz w:val="28"/>
          <w:szCs w:val="28"/>
        </w:rPr>
        <w:lastRenderedPageBreak/>
        <w:t>Table: P2 for PUT-DATA</w:t>
      </w:r>
    </w:p>
    <w:tbl>
      <w:tblPr>
        <w:tblStyle w:val="TableGrid"/>
        <w:tblW w:w="0" w:type="auto"/>
        <w:tblLayout w:type="fixed"/>
        <w:tblLook w:val="04A0"/>
      </w:tblPr>
      <w:tblGrid>
        <w:gridCol w:w="720"/>
        <w:gridCol w:w="18"/>
        <w:gridCol w:w="612"/>
        <w:gridCol w:w="630"/>
        <w:gridCol w:w="720"/>
        <w:gridCol w:w="630"/>
        <w:gridCol w:w="630"/>
        <w:gridCol w:w="630"/>
        <w:gridCol w:w="630"/>
        <w:gridCol w:w="2166"/>
        <w:gridCol w:w="12"/>
        <w:gridCol w:w="720"/>
      </w:tblGrid>
      <w:tr w:rsidR="00753467" w:rsidRPr="003E7822" w:rsidTr="00626B64">
        <w:tc>
          <w:tcPr>
            <w:tcW w:w="738" w:type="dxa"/>
            <w:gridSpan w:val="2"/>
            <w:vAlign w:val="center"/>
          </w:tcPr>
          <w:p w:rsidR="00753467" w:rsidRPr="003E7822" w:rsidRDefault="00753467" w:rsidP="00604724">
            <w:pPr>
              <w:jc w:val="center"/>
              <w:rPr>
                <w:b/>
                <w:szCs w:val="24"/>
              </w:rPr>
            </w:pPr>
            <w:r w:rsidRPr="003E7822">
              <w:rPr>
                <w:b/>
                <w:szCs w:val="24"/>
              </w:rPr>
              <w:t>Key/pin</w:t>
            </w:r>
          </w:p>
        </w:tc>
        <w:tc>
          <w:tcPr>
            <w:tcW w:w="1962" w:type="dxa"/>
            <w:gridSpan w:val="3"/>
            <w:vAlign w:val="center"/>
          </w:tcPr>
          <w:p w:rsidR="00753467" w:rsidRPr="003E7822" w:rsidRDefault="00753467" w:rsidP="00604724">
            <w:pPr>
              <w:jc w:val="center"/>
              <w:rPr>
                <w:b/>
                <w:szCs w:val="24"/>
              </w:rPr>
            </w:pPr>
            <w:r w:rsidRPr="003E7822">
              <w:rPr>
                <w:b/>
                <w:szCs w:val="24"/>
              </w:rPr>
              <w:t>Key variation</w:t>
            </w:r>
          </w:p>
        </w:tc>
        <w:tc>
          <w:tcPr>
            <w:tcW w:w="2520" w:type="dxa"/>
            <w:gridSpan w:val="4"/>
            <w:vAlign w:val="center"/>
          </w:tcPr>
          <w:p w:rsidR="00753467" w:rsidRPr="003E7822" w:rsidRDefault="00753467" w:rsidP="00604724">
            <w:pPr>
              <w:jc w:val="center"/>
              <w:rPr>
                <w:b/>
                <w:szCs w:val="24"/>
              </w:rPr>
            </w:pPr>
            <w:r w:rsidRPr="003E7822">
              <w:rPr>
                <w:b/>
                <w:szCs w:val="24"/>
              </w:rPr>
              <w:t>All keys</w:t>
            </w:r>
          </w:p>
        </w:tc>
        <w:tc>
          <w:tcPr>
            <w:tcW w:w="2898" w:type="dxa"/>
            <w:gridSpan w:val="3"/>
            <w:vAlign w:val="center"/>
          </w:tcPr>
          <w:p w:rsidR="00753467" w:rsidRPr="003E7822" w:rsidRDefault="00753467" w:rsidP="00604724">
            <w:pPr>
              <w:jc w:val="center"/>
              <w:rPr>
                <w:b/>
                <w:szCs w:val="24"/>
              </w:rPr>
            </w:pPr>
            <w:r w:rsidRPr="003E7822">
              <w:rPr>
                <w:b/>
                <w:szCs w:val="24"/>
              </w:rPr>
              <w:t>Properties</w:t>
            </w:r>
          </w:p>
        </w:tc>
      </w:tr>
      <w:tr w:rsidR="003E7822" w:rsidRPr="003E7822" w:rsidTr="00753467">
        <w:tc>
          <w:tcPr>
            <w:tcW w:w="738" w:type="dxa"/>
            <w:gridSpan w:val="2"/>
            <w:vAlign w:val="center"/>
          </w:tcPr>
          <w:p w:rsidR="003E7822" w:rsidRPr="003E7822" w:rsidRDefault="003E7822" w:rsidP="00604724">
            <w:pPr>
              <w:jc w:val="center"/>
              <w:rPr>
                <w:b/>
                <w:szCs w:val="24"/>
              </w:rPr>
            </w:pPr>
            <w:r w:rsidRPr="003E7822">
              <w:rPr>
                <w:b/>
                <w:szCs w:val="24"/>
              </w:rPr>
              <w:t>B7</w:t>
            </w:r>
          </w:p>
        </w:tc>
        <w:tc>
          <w:tcPr>
            <w:tcW w:w="612" w:type="dxa"/>
            <w:vAlign w:val="center"/>
          </w:tcPr>
          <w:p w:rsidR="003E7822" w:rsidRPr="003E7822" w:rsidRDefault="003E7822" w:rsidP="00604724">
            <w:pPr>
              <w:jc w:val="center"/>
              <w:rPr>
                <w:b/>
                <w:szCs w:val="24"/>
              </w:rPr>
            </w:pPr>
            <w:r w:rsidRPr="003E7822">
              <w:rPr>
                <w:b/>
                <w:szCs w:val="24"/>
              </w:rPr>
              <w:t>B6</w:t>
            </w:r>
          </w:p>
        </w:tc>
        <w:tc>
          <w:tcPr>
            <w:tcW w:w="630" w:type="dxa"/>
            <w:vAlign w:val="center"/>
          </w:tcPr>
          <w:p w:rsidR="003E7822" w:rsidRPr="003E7822" w:rsidRDefault="003E7822" w:rsidP="00604724">
            <w:pPr>
              <w:jc w:val="center"/>
              <w:rPr>
                <w:b/>
                <w:szCs w:val="24"/>
              </w:rPr>
            </w:pPr>
            <w:r w:rsidRPr="003E7822">
              <w:rPr>
                <w:b/>
                <w:szCs w:val="24"/>
              </w:rPr>
              <w:t>B5</w:t>
            </w:r>
          </w:p>
        </w:tc>
        <w:tc>
          <w:tcPr>
            <w:tcW w:w="720" w:type="dxa"/>
            <w:vAlign w:val="center"/>
          </w:tcPr>
          <w:p w:rsidR="003E7822" w:rsidRPr="003E7822" w:rsidRDefault="003E7822" w:rsidP="00604724">
            <w:pPr>
              <w:jc w:val="center"/>
              <w:rPr>
                <w:b/>
                <w:szCs w:val="24"/>
              </w:rPr>
            </w:pPr>
            <w:r w:rsidRPr="003E7822">
              <w:rPr>
                <w:b/>
                <w:szCs w:val="24"/>
              </w:rPr>
              <w:t>B4</w:t>
            </w:r>
          </w:p>
        </w:tc>
        <w:tc>
          <w:tcPr>
            <w:tcW w:w="630" w:type="dxa"/>
            <w:vAlign w:val="center"/>
          </w:tcPr>
          <w:p w:rsidR="003E7822" w:rsidRPr="003E7822" w:rsidRDefault="003E7822" w:rsidP="00604724">
            <w:pPr>
              <w:jc w:val="center"/>
              <w:rPr>
                <w:b/>
                <w:szCs w:val="24"/>
              </w:rPr>
            </w:pPr>
            <w:r w:rsidRPr="003E7822">
              <w:rPr>
                <w:b/>
                <w:szCs w:val="24"/>
              </w:rPr>
              <w:t>B3</w:t>
            </w:r>
          </w:p>
        </w:tc>
        <w:tc>
          <w:tcPr>
            <w:tcW w:w="630" w:type="dxa"/>
            <w:vAlign w:val="center"/>
          </w:tcPr>
          <w:p w:rsidR="003E7822" w:rsidRPr="003E7822" w:rsidRDefault="003E7822" w:rsidP="00604724">
            <w:pPr>
              <w:jc w:val="center"/>
              <w:rPr>
                <w:b/>
                <w:szCs w:val="24"/>
              </w:rPr>
            </w:pPr>
            <w:r w:rsidRPr="003E7822">
              <w:rPr>
                <w:b/>
                <w:szCs w:val="24"/>
              </w:rPr>
              <w:t>B2</w:t>
            </w:r>
          </w:p>
        </w:tc>
        <w:tc>
          <w:tcPr>
            <w:tcW w:w="630" w:type="dxa"/>
            <w:vAlign w:val="center"/>
          </w:tcPr>
          <w:p w:rsidR="003E7822" w:rsidRPr="003E7822" w:rsidRDefault="003E7822" w:rsidP="00604724">
            <w:pPr>
              <w:jc w:val="center"/>
              <w:rPr>
                <w:b/>
                <w:szCs w:val="24"/>
              </w:rPr>
            </w:pPr>
            <w:r w:rsidRPr="003E7822">
              <w:rPr>
                <w:b/>
                <w:szCs w:val="24"/>
              </w:rPr>
              <w:t>B1</w:t>
            </w:r>
          </w:p>
        </w:tc>
        <w:tc>
          <w:tcPr>
            <w:tcW w:w="630" w:type="dxa"/>
            <w:vAlign w:val="center"/>
          </w:tcPr>
          <w:p w:rsidR="003E7822" w:rsidRPr="003E7822" w:rsidRDefault="003E7822" w:rsidP="00604724">
            <w:pPr>
              <w:jc w:val="center"/>
              <w:rPr>
                <w:b/>
                <w:szCs w:val="24"/>
              </w:rPr>
            </w:pPr>
            <w:r w:rsidRPr="003E7822">
              <w:rPr>
                <w:b/>
                <w:szCs w:val="24"/>
              </w:rPr>
              <w:t>B0</w:t>
            </w:r>
          </w:p>
        </w:tc>
        <w:tc>
          <w:tcPr>
            <w:tcW w:w="2166" w:type="dxa"/>
            <w:vAlign w:val="center"/>
          </w:tcPr>
          <w:p w:rsidR="003E7822" w:rsidRPr="003E7822" w:rsidRDefault="003E7822" w:rsidP="00604724">
            <w:pPr>
              <w:jc w:val="center"/>
              <w:rPr>
                <w:b/>
                <w:szCs w:val="24"/>
              </w:rPr>
            </w:pPr>
            <w:r w:rsidRPr="003E7822">
              <w:rPr>
                <w:b/>
                <w:szCs w:val="24"/>
              </w:rPr>
              <w:t>Meaning</w:t>
            </w:r>
          </w:p>
        </w:tc>
        <w:tc>
          <w:tcPr>
            <w:tcW w:w="732" w:type="dxa"/>
            <w:gridSpan w:val="2"/>
            <w:vAlign w:val="center"/>
          </w:tcPr>
          <w:p w:rsidR="003E7822" w:rsidRPr="003E7822" w:rsidRDefault="003E7822" w:rsidP="00604724">
            <w:pPr>
              <w:jc w:val="center"/>
              <w:rPr>
                <w:b/>
                <w:szCs w:val="24"/>
              </w:rPr>
            </w:pPr>
            <w:r w:rsidRPr="003E7822">
              <w:rPr>
                <w:b/>
                <w:szCs w:val="24"/>
              </w:rPr>
              <w:t>Hex</w:t>
            </w:r>
          </w:p>
        </w:tc>
      </w:tr>
      <w:tr w:rsidR="003E7822" w:rsidRPr="003E7822" w:rsidTr="00753467">
        <w:trPr>
          <w:trHeight w:val="440"/>
        </w:trPr>
        <w:tc>
          <w:tcPr>
            <w:tcW w:w="738" w:type="dxa"/>
            <w:gridSpan w:val="2"/>
            <w:vAlign w:val="center"/>
          </w:tcPr>
          <w:p w:rsidR="003E7822" w:rsidRPr="003E7822" w:rsidRDefault="003E7822" w:rsidP="00604724">
            <w:pPr>
              <w:jc w:val="center"/>
              <w:rPr>
                <w:szCs w:val="24"/>
              </w:rPr>
            </w:pPr>
            <w:r w:rsidRPr="003E7822">
              <w:rPr>
                <w:szCs w:val="24"/>
              </w:rPr>
              <w:t>0</w:t>
            </w:r>
          </w:p>
        </w:tc>
        <w:tc>
          <w:tcPr>
            <w:tcW w:w="612"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w:t>
            </w:r>
          </w:p>
        </w:tc>
        <w:tc>
          <w:tcPr>
            <w:tcW w:w="720" w:type="dxa"/>
            <w:vAlign w:val="center"/>
          </w:tcPr>
          <w:p w:rsidR="003E7822" w:rsidRPr="003E7822" w:rsidRDefault="003E7822" w:rsidP="00604724">
            <w:pPr>
              <w:jc w:val="center"/>
              <w:rPr>
                <w:szCs w:val="24"/>
              </w:rPr>
            </w:pPr>
            <w:r w:rsidRPr="003E7822">
              <w:rPr>
                <w:szCs w:val="24"/>
              </w:rPr>
              <w:t>-</w:t>
            </w:r>
          </w:p>
        </w:tc>
        <w:tc>
          <w:tcPr>
            <w:tcW w:w="630" w:type="dxa"/>
            <w:vAlign w:val="center"/>
          </w:tcPr>
          <w:p w:rsidR="003E7822" w:rsidRPr="003E7822" w:rsidRDefault="003E7822" w:rsidP="00604724">
            <w:pPr>
              <w:jc w:val="center"/>
              <w:rPr>
                <w:szCs w:val="24"/>
              </w:rPr>
            </w:pPr>
            <w:r w:rsidRPr="003E7822">
              <w:rPr>
                <w:szCs w:val="24"/>
              </w:rPr>
              <w:t>-</w:t>
            </w:r>
          </w:p>
        </w:tc>
        <w:tc>
          <w:tcPr>
            <w:tcW w:w="630" w:type="dxa"/>
            <w:vAlign w:val="center"/>
          </w:tcPr>
          <w:p w:rsidR="003E7822" w:rsidRPr="003E7822" w:rsidRDefault="003E7822" w:rsidP="00604724">
            <w:pPr>
              <w:jc w:val="center"/>
              <w:rPr>
                <w:szCs w:val="24"/>
              </w:rPr>
            </w:pPr>
            <w:r w:rsidRPr="003E7822">
              <w:rPr>
                <w:szCs w:val="24"/>
              </w:rPr>
              <w:t>-</w:t>
            </w:r>
          </w:p>
        </w:tc>
        <w:tc>
          <w:tcPr>
            <w:tcW w:w="630" w:type="dxa"/>
            <w:vAlign w:val="center"/>
          </w:tcPr>
          <w:p w:rsidR="003E7822" w:rsidRPr="003E7822" w:rsidRDefault="003E7822" w:rsidP="00604724">
            <w:pPr>
              <w:jc w:val="center"/>
              <w:rPr>
                <w:szCs w:val="24"/>
              </w:rPr>
            </w:pPr>
            <w:r w:rsidRPr="003E7822">
              <w:rPr>
                <w:szCs w:val="24"/>
              </w:rPr>
              <w:t>-</w:t>
            </w:r>
          </w:p>
        </w:tc>
        <w:tc>
          <w:tcPr>
            <w:tcW w:w="630" w:type="dxa"/>
            <w:vAlign w:val="center"/>
          </w:tcPr>
          <w:p w:rsidR="003E7822" w:rsidRPr="003E7822" w:rsidRDefault="003E7822" w:rsidP="00604724">
            <w:pPr>
              <w:jc w:val="center"/>
              <w:rPr>
                <w:szCs w:val="24"/>
              </w:rPr>
            </w:pPr>
            <w:r w:rsidRPr="003E7822">
              <w:rPr>
                <w:szCs w:val="24"/>
              </w:rPr>
              <w:t>-</w:t>
            </w:r>
          </w:p>
        </w:tc>
        <w:tc>
          <w:tcPr>
            <w:tcW w:w="2898" w:type="dxa"/>
            <w:gridSpan w:val="3"/>
            <w:vAlign w:val="center"/>
          </w:tcPr>
          <w:p w:rsidR="003E7822" w:rsidRPr="003E7822" w:rsidRDefault="003E7822" w:rsidP="00604724">
            <w:pPr>
              <w:jc w:val="center"/>
              <w:rPr>
                <w:szCs w:val="24"/>
              </w:rPr>
            </w:pPr>
            <w:r w:rsidRPr="003E7822">
              <w:rPr>
                <w:szCs w:val="24"/>
              </w:rPr>
              <w:t>Demo keys</w:t>
            </w:r>
          </w:p>
        </w:tc>
      </w:tr>
      <w:tr w:rsidR="003E7822" w:rsidRPr="003E7822" w:rsidTr="00604724">
        <w:trPr>
          <w:trHeight w:val="341"/>
        </w:trPr>
        <w:tc>
          <w:tcPr>
            <w:tcW w:w="8118" w:type="dxa"/>
            <w:gridSpan w:val="12"/>
            <w:vAlign w:val="center"/>
          </w:tcPr>
          <w:p w:rsidR="003E7822" w:rsidRPr="003E7822" w:rsidRDefault="003E7822" w:rsidP="00604724">
            <w:pPr>
              <w:jc w:val="center"/>
              <w:rPr>
                <w:b/>
                <w:szCs w:val="24"/>
              </w:rPr>
            </w:pPr>
            <w:r w:rsidRPr="003E7822">
              <w:rPr>
                <w:b/>
                <w:szCs w:val="24"/>
              </w:rPr>
              <w:t>AUTH-key</w:t>
            </w:r>
          </w:p>
        </w:tc>
      </w:tr>
      <w:tr w:rsidR="003E7822" w:rsidRPr="003E7822" w:rsidTr="00604724">
        <w:tc>
          <w:tcPr>
            <w:tcW w:w="720" w:type="dxa"/>
            <w:vAlign w:val="center"/>
          </w:tcPr>
          <w:p w:rsidR="003E7822" w:rsidRPr="003E7822" w:rsidRDefault="003E7822" w:rsidP="00604724">
            <w:pPr>
              <w:jc w:val="center"/>
              <w:rPr>
                <w:szCs w:val="24"/>
              </w:rPr>
            </w:pPr>
            <w:r w:rsidRPr="003E7822">
              <w:rPr>
                <w:szCs w:val="24"/>
              </w:rPr>
              <w:t>0</w:t>
            </w:r>
          </w:p>
        </w:tc>
        <w:tc>
          <w:tcPr>
            <w:tcW w:w="630" w:type="dxa"/>
            <w:gridSpan w:val="2"/>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72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1</w:t>
            </w:r>
          </w:p>
        </w:tc>
        <w:tc>
          <w:tcPr>
            <w:tcW w:w="2166" w:type="dxa"/>
            <w:vAlign w:val="center"/>
          </w:tcPr>
          <w:p w:rsidR="003E7822" w:rsidRPr="003E7822" w:rsidRDefault="003E7822" w:rsidP="00604724">
            <w:pPr>
              <w:jc w:val="center"/>
              <w:rPr>
                <w:szCs w:val="24"/>
              </w:rPr>
            </w:pPr>
            <w:r w:rsidRPr="003E7822">
              <w:rPr>
                <w:szCs w:val="24"/>
              </w:rPr>
              <w:t>AES-128</w:t>
            </w:r>
          </w:p>
        </w:tc>
        <w:tc>
          <w:tcPr>
            <w:tcW w:w="732" w:type="dxa"/>
            <w:gridSpan w:val="2"/>
            <w:vAlign w:val="center"/>
          </w:tcPr>
          <w:p w:rsidR="003E7822" w:rsidRPr="003E7822" w:rsidRDefault="003E7822" w:rsidP="00604724">
            <w:pPr>
              <w:jc w:val="center"/>
              <w:rPr>
                <w:szCs w:val="24"/>
              </w:rPr>
            </w:pPr>
            <w:r w:rsidRPr="003E7822">
              <w:rPr>
                <w:szCs w:val="24"/>
              </w:rPr>
              <w:t>01</w:t>
            </w:r>
          </w:p>
        </w:tc>
      </w:tr>
      <w:tr w:rsidR="003E7822" w:rsidRPr="003E7822" w:rsidTr="00604724">
        <w:trPr>
          <w:trHeight w:val="368"/>
        </w:trPr>
        <w:tc>
          <w:tcPr>
            <w:tcW w:w="8118" w:type="dxa"/>
            <w:gridSpan w:val="12"/>
            <w:vAlign w:val="center"/>
          </w:tcPr>
          <w:p w:rsidR="003E7822" w:rsidRPr="003E7822" w:rsidRDefault="00753467" w:rsidP="00604724">
            <w:pPr>
              <w:jc w:val="center"/>
              <w:rPr>
                <w:b/>
                <w:szCs w:val="24"/>
              </w:rPr>
            </w:pPr>
            <w:r>
              <w:rPr>
                <w:b/>
                <w:szCs w:val="24"/>
              </w:rPr>
              <w:t>CON</w:t>
            </w:r>
            <w:r w:rsidR="003E7822" w:rsidRPr="003E7822">
              <w:rPr>
                <w:b/>
                <w:szCs w:val="24"/>
              </w:rPr>
              <w:t>-keys</w:t>
            </w:r>
          </w:p>
        </w:tc>
      </w:tr>
      <w:tr w:rsidR="003E7822" w:rsidRPr="003E7822" w:rsidTr="00604724">
        <w:tc>
          <w:tcPr>
            <w:tcW w:w="720" w:type="dxa"/>
            <w:vAlign w:val="center"/>
          </w:tcPr>
          <w:p w:rsidR="003E7822" w:rsidRPr="003E7822" w:rsidRDefault="003E7822" w:rsidP="00604724">
            <w:pPr>
              <w:jc w:val="center"/>
              <w:rPr>
                <w:szCs w:val="24"/>
              </w:rPr>
            </w:pPr>
            <w:r w:rsidRPr="003E7822">
              <w:rPr>
                <w:szCs w:val="24"/>
              </w:rPr>
              <w:t>0</w:t>
            </w:r>
          </w:p>
        </w:tc>
        <w:tc>
          <w:tcPr>
            <w:tcW w:w="630" w:type="dxa"/>
            <w:gridSpan w:val="2"/>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720" w:type="dxa"/>
            <w:vAlign w:val="center"/>
          </w:tcPr>
          <w:p w:rsidR="003E7822" w:rsidRPr="003E7822" w:rsidRDefault="003E7822" w:rsidP="00604724">
            <w:pPr>
              <w:jc w:val="center"/>
              <w:rPr>
                <w:szCs w:val="24"/>
              </w:rPr>
            </w:pPr>
            <w:r w:rsidRPr="003E7822">
              <w:rPr>
                <w:szCs w:val="24"/>
              </w:rPr>
              <w:t>1</w:t>
            </w:r>
          </w:p>
        </w:tc>
        <w:tc>
          <w:tcPr>
            <w:tcW w:w="63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1</w:t>
            </w:r>
          </w:p>
        </w:tc>
        <w:tc>
          <w:tcPr>
            <w:tcW w:w="2166" w:type="dxa"/>
            <w:vAlign w:val="center"/>
          </w:tcPr>
          <w:p w:rsidR="003E7822" w:rsidRPr="003E7822" w:rsidRDefault="003E7822" w:rsidP="00604724">
            <w:pPr>
              <w:jc w:val="center"/>
              <w:rPr>
                <w:szCs w:val="24"/>
              </w:rPr>
            </w:pPr>
            <w:r w:rsidRPr="003E7822">
              <w:rPr>
                <w:szCs w:val="24"/>
              </w:rPr>
              <w:t>AES-128</w:t>
            </w:r>
          </w:p>
        </w:tc>
        <w:tc>
          <w:tcPr>
            <w:tcW w:w="732" w:type="dxa"/>
            <w:gridSpan w:val="2"/>
            <w:vAlign w:val="center"/>
          </w:tcPr>
          <w:p w:rsidR="003E7822" w:rsidRPr="003E7822" w:rsidRDefault="003E7822" w:rsidP="00604724">
            <w:pPr>
              <w:jc w:val="center"/>
              <w:rPr>
                <w:szCs w:val="24"/>
              </w:rPr>
            </w:pPr>
            <w:r w:rsidRPr="003E7822">
              <w:rPr>
                <w:szCs w:val="24"/>
              </w:rPr>
              <w:t>11</w:t>
            </w:r>
          </w:p>
        </w:tc>
      </w:tr>
      <w:tr w:rsidR="003E7822" w:rsidRPr="003E7822" w:rsidTr="00604724">
        <w:tc>
          <w:tcPr>
            <w:tcW w:w="720" w:type="dxa"/>
            <w:vAlign w:val="center"/>
          </w:tcPr>
          <w:p w:rsidR="003E7822" w:rsidRPr="003E7822" w:rsidRDefault="003E7822" w:rsidP="00604724">
            <w:pPr>
              <w:jc w:val="center"/>
              <w:rPr>
                <w:szCs w:val="24"/>
              </w:rPr>
            </w:pPr>
            <w:r w:rsidRPr="003E7822">
              <w:rPr>
                <w:szCs w:val="24"/>
              </w:rPr>
              <w:t>0</w:t>
            </w:r>
          </w:p>
        </w:tc>
        <w:tc>
          <w:tcPr>
            <w:tcW w:w="630" w:type="dxa"/>
            <w:gridSpan w:val="2"/>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720" w:type="dxa"/>
            <w:vAlign w:val="center"/>
          </w:tcPr>
          <w:p w:rsidR="003E7822" w:rsidRPr="003E7822" w:rsidRDefault="003E7822" w:rsidP="00604724">
            <w:pPr>
              <w:jc w:val="center"/>
              <w:rPr>
                <w:szCs w:val="24"/>
              </w:rPr>
            </w:pPr>
            <w:r w:rsidRPr="003E7822">
              <w:rPr>
                <w:szCs w:val="24"/>
              </w:rPr>
              <w:t>1</w:t>
            </w:r>
          </w:p>
        </w:tc>
        <w:tc>
          <w:tcPr>
            <w:tcW w:w="63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1</w:t>
            </w:r>
          </w:p>
        </w:tc>
        <w:tc>
          <w:tcPr>
            <w:tcW w:w="630" w:type="dxa"/>
            <w:vAlign w:val="center"/>
          </w:tcPr>
          <w:p w:rsidR="003E7822" w:rsidRPr="003E7822" w:rsidRDefault="003E7822" w:rsidP="00604724">
            <w:pPr>
              <w:jc w:val="center"/>
              <w:rPr>
                <w:szCs w:val="24"/>
              </w:rPr>
            </w:pPr>
            <w:r w:rsidRPr="003E7822">
              <w:rPr>
                <w:szCs w:val="24"/>
              </w:rPr>
              <w:t>0</w:t>
            </w:r>
          </w:p>
        </w:tc>
        <w:tc>
          <w:tcPr>
            <w:tcW w:w="2166" w:type="dxa"/>
            <w:vAlign w:val="center"/>
          </w:tcPr>
          <w:p w:rsidR="003E7822" w:rsidRPr="003E7822" w:rsidRDefault="003E7822" w:rsidP="00604724">
            <w:pPr>
              <w:jc w:val="center"/>
              <w:rPr>
                <w:szCs w:val="24"/>
              </w:rPr>
            </w:pPr>
            <w:r w:rsidRPr="003E7822">
              <w:rPr>
                <w:szCs w:val="24"/>
              </w:rPr>
              <w:t>AES-192</w:t>
            </w:r>
          </w:p>
        </w:tc>
        <w:tc>
          <w:tcPr>
            <w:tcW w:w="732" w:type="dxa"/>
            <w:gridSpan w:val="2"/>
            <w:vAlign w:val="center"/>
          </w:tcPr>
          <w:p w:rsidR="003E7822" w:rsidRPr="003E7822" w:rsidRDefault="003E7822" w:rsidP="00604724">
            <w:pPr>
              <w:jc w:val="center"/>
              <w:rPr>
                <w:szCs w:val="24"/>
              </w:rPr>
            </w:pPr>
            <w:r w:rsidRPr="003E7822">
              <w:rPr>
                <w:szCs w:val="24"/>
              </w:rPr>
              <w:t>12</w:t>
            </w:r>
          </w:p>
        </w:tc>
      </w:tr>
      <w:tr w:rsidR="003E7822" w:rsidRPr="003E7822" w:rsidTr="00604724">
        <w:tc>
          <w:tcPr>
            <w:tcW w:w="720" w:type="dxa"/>
            <w:vAlign w:val="center"/>
          </w:tcPr>
          <w:p w:rsidR="003E7822" w:rsidRPr="003E7822" w:rsidRDefault="003E7822" w:rsidP="00604724">
            <w:pPr>
              <w:jc w:val="center"/>
              <w:rPr>
                <w:szCs w:val="24"/>
              </w:rPr>
            </w:pPr>
            <w:r w:rsidRPr="003E7822">
              <w:rPr>
                <w:szCs w:val="24"/>
              </w:rPr>
              <w:t>0</w:t>
            </w:r>
          </w:p>
        </w:tc>
        <w:tc>
          <w:tcPr>
            <w:tcW w:w="630" w:type="dxa"/>
            <w:gridSpan w:val="2"/>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720" w:type="dxa"/>
            <w:vAlign w:val="center"/>
          </w:tcPr>
          <w:p w:rsidR="003E7822" w:rsidRPr="003E7822" w:rsidRDefault="003E7822" w:rsidP="00604724">
            <w:pPr>
              <w:jc w:val="center"/>
              <w:rPr>
                <w:szCs w:val="24"/>
              </w:rPr>
            </w:pPr>
            <w:r w:rsidRPr="003E7822">
              <w:rPr>
                <w:szCs w:val="24"/>
              </w:rPr>
              <w:t>1</w:t>
            </w:r>
          </w:p>
        </w:tc>
        <w:tc>
          <w:tcPr>
            <w:tcW w:w="63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1</w:t>
            </w:r>
          </w:p>
        </w:tc>
        <w:tc>
          <w:tcPr>
            <w:tcW w:w="630" w:type="dxa"/>
            <w:vAlign w:val="center"/>
          </w:tcPr>
          <w:p w:rsidR="003E7822" w:rsidRPr="003E7822" w:rsidRDefault="003E7822" w:rsidP="00604724">
            <w:pPr>
              <w:jc w:val="center"/>
              <w:rPr>
                <w:szCs w:val="24"/>
              </w:rPr>
            </w:pPr>
            <w:r w:rsidRPr="003E7822">
              <w:rPr>
                <w:szCs w:val="24"/>
              </w:rPr>
              <w:t>1</w:t>
            </w:r>
          </w:p>
        </w:tc>
        <w:tc>
          <w:tcPr>
            <w:tcW w:w="2166" w:type="dxa"/>
            <w:vAlign w:val="center"/>
          </w:tcPr>
          <w:p w:rsidR="003E7822" w:rsidRPr="003E7822" w:rsidRDefault="003E7822" w:rsidP="00604724">
            <w:pPr>
              <w:jc w:val="center"/>
              <w:rPr>
                <w:szCs w:val="24"/>
              </w:rPr>
            </w:pPr>
            <w:r w:rsidRPr="003E7822">
              <w:rPr>
                <w:szCs w:val="24"/>
              </w:rPr>
              <w:t>AES-256</w:t>
            </w:r>
          </w:p>
        </w:tc>
        <w:tc>
          <w:tcPr>
            <w:tcW w:w="732" w:type="dxa"/>
            <w:gridSpan w:val="2"/>
            <w:vAlign w:val="center"/>
          </w:tcPr>
          <w:p w:rsidR="003E7822" w:rsidRPr="003E7822" w:rsidRDefault="003E7822" w:rsidP="00604724">
            <w:pPr>
              <w:jc w:val="center"/>
              <w:rPr>
                <w:szCs w:val="24"/>
              </w:rPr>
            </w:pPr>
            <w:r w:rsidRPr="003E7822">
              <w:rPr>
                <w:szCs w:val="24"/>
              </w:rPr>
              <w:t>13</w:t>
            </w:r>
          </w:p>
        </w:tc>
      </w:tr>
      <w:tr w:rsidR="003E7822" w:rsidRPr="003E7822" w:rsidTr="00604724">
        <w:tc>
          <w:tcPr>
            <w:tcW w:w="720" w:type="dxa"/>
            <w:vAlign w:val="center"/>
          </w:tcPr>
          <w:p w:rsidR="003E7822" w:rsidRPr="003E7822" w:rsidRDefault="003E7822" w:rsidP="00604724">
            <w:pPr>
              <w:jc w:val="center"/>
              <w:rPr>
                <w:szCs w:val="24"/>
              </w:rPr>
            </w:pPr>
            <w:r w:rsidRPr="003E7822">
              <w:rPr>
                <w:szCs w:val="24"/>
              </w:rPr>
              <w:t>0</w:t>
            </w:r>
          </w:p>
        </w:tc>
        <w:tc>
          <w:tcPr>
            <w:tcW w:w="630" w:type="dxa"/>
            <w:gridSpan w:val="2"/>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720" w:type="dxa"/>
            <w:vAlign w:val="center"/>
          </w:tcPr>
          <w:p w:rsidR="003E7822" w:rsidRPr="003E7822" w:rsidRDefault="003E7822" w:rsidP="00604724">
            <w:pPr>
              <w:jc w:val="center"/>
              <w:rPr>
                <w:szCs w:val="24"/>
              </w:rPr>
            </w:pPr>
            <w:r w:rsidRPr="003E7822">
              <w:rPr>
                <w:szCs w:val="24"/>
              </w:rPr>
              <w:t>1</w:t>
            </w:r>
          </w:p>
        </w:tc>
        <w:tc>
          <w:tcPr>
            <w:tcW w:w="63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1</w:t>
            </w:r>
          </w:p>
        </w:tc>
        <w:tc>
          <w:tcPr>
            <w:tcW w:w="63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2166" w:type="dxa"/>
            <w:vAlign w:val="center"/>
          </w:tcPr>
          <w:p w:rsidR="003E7822" w:rsidRPr="003E7822" w:rsidRDefault="003E7822" w:rsidP="00604724">
            <w:pPr>
              <w:jc w:val="center"/>
              <w:rPr>
                <w:szCs w:val="24"/>
              </w:rPr>
            </w:pPr>
            <w:r w:rsidRPr="003E7822">
              <w:rPr>
                <w:szCs w:val="24"/>
              </w:rPr>
              <w:t>TDES</w:t>
            </w:r>
          </w:p>
        </w:tc>
        <w:tc>
          <w:tcPr>
            <w:tcW w:w="732" w:type="dxa"/>
            <w:gridSpan w:val="2"/>
            <w:vAlign w:val="center"/>
          </w:tcPr>
          <w:p w:rsidR="003E7822" w:rsidRPr="003E7822" w:rsidRDefault="003E7822" w:rsidP="00604724">
            <w:pPr>
              <w:jc w:val="center"/>
              <w:rPr>
                <w:szCs w:val="24"/>
              </w:rPr>
            </w:pPr>
            <w:r w:rsidRPr="003E7822">
              <w:rPr>
                <w:szCs w:val="24"/>
              </w:rPr>
              <w:t>14</w:t>
            </w:r>
          </w:p>
        </w:tc>
      </w:tr>
      <w:tr w:rsidR="003E7822" w:rsidRPr="003E7822" w:rsidTr="00604724">
        <w:tc>
          <w:tcPr>
            <w:tcW w:w="720" w:type="dxa"/>
            <w:vAlign w:val="center"/>
          </w:tcPr>
          <w:p w:rsidR="003E7822" w:rsidRPr="003E7822" w:rsidRDefault="003E7822" w:rsidP="00604724">
            <w:pPr>
              <w:jc w:val="center"/>
              <w:rPr>
                <w:szCs w:val="24"/>
              </w:rPr>
            </w:pPr>
            <w:r w:rsidRPr="003E7822">
              <w:rPr>
                <w:szCs w:val="24"/>
              </w:rPr>
              <w:t>0</w:t>
            </w:r>
          </w:p>
        </w:tc>
        <w:tc>
          <w:tcPr>
            <w:tcW w:w="630" w:type="dxa"/>
            <w:gridSpan w:val="2"/>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720" w:type="dxa"/>
            <w:vAlign w:val="center"/>
          </w:tcPr>
          <w:p w:rsidR="003E7822" w:rsidRPr="003E7822" w:rsidRDefault="003E7822" w:rsidP="00604724">
            <w:pPr>
              <w:jc w:val="center"/>
              <w:rPr>
                <w:szCs w:val="24"/>
              </w:rPr>
            </w:pPr>
            <w:r w:rsidRPr="003E7822">
              <w:rPr>
                <w:szCs w:val="24"/>
              </w:rPr>
              <w:t>1</w:t>
            </w:r>
          </w:p>
        </w:tc>
        <w:tc>
          <w:tcPr>
            <w:tcW w:w="630" w:type="dxa"/>
            <w:vAlign w:val="center"/>
          </w:tcPr>
          <w:p w:rsidR="003E7822" w:rsidRPr="003E7822" w:rsidRDefault="003E7822" w:rsidP="00604724">
            <w:pPr>
              <w:jc w:val="center"/>
              <w:rPr>
                <w:szCs w:val="24"/>
              </w:rPr>
            </w:pPr>
            <w:r w:rsidRPr="003E7822">
              <w:rPr>
                <w:szCs w:val="24"/>
              </w:rPr>
              <w:t>1</w:t>
            </w:r>
          </w:p>
        </w:tc>
        <w:tc>
          <w:tcPr>
            <w:tcW w:w="630" w:type="dxa"/>
            <w:vAlign w:val="center"/>
          </w:tcPr>
          <w:p w:rsidR="003E7822" w:rsidRPr="003E7822" w:rsidRDefault="003E7822" w:rsidP="00604724">
            <w:pPr>
              <w:jc w:val="center"/>
              <w:rPr>
                <w:szCs w:val="24"/>
              </w:rPr>
            </w:pPr>
            <w:r w:rsidRPr="003E7822">
              <w:rPr>
                <w:szCs w:val="24"/>
              </w:rPr>
              <w:t>x</w:t>
            </w:r>
          </w:p>
        </w:tc>
        <w:tc>
          <w:tcPr>
            <w:tcW w:w="630" w:type="dxa"/>
            <w:vAlign w:val="center"/>
          </w:tcPr>
          <w:p w:rsidR="003E7822" w:rsidRPr="003E7822" w:rsidRDefault="003E7822" w:rsidP="00604724">
            <w:pPr>
              <w:jc w:val="center"/>
              <w:rPr>
                <w:szCs w:val="24"/>
              </w:rPr>
            </w:pPr>
            <w:r w:rsidRPr="003E7822">
              <w:rPr>
                <w:szCs w:val="24"/>
              </w:rPr>
              <w:t>x</w:t>
            </w:r>
          </w:p>
        </w:tc>
        <w:tc>
          <w:tcPr>
            <w:tcW w:w="630" w:type="dxa"/>
            <w:vAlign w:val="center"/>
          </w:tcPr>
          <w:p w:rsidR="003E7822" w:rsidRPr="003E7822" w:rsidRDefault="0031244C" w:rsidP="00604724">
            <w:pPr>
              <w:jc w:val="center"/>
              <w:rPr>
                <w:szCs w:val="24"/>
              </w:rPr>
            </w:pPr>
            <w:r w:rsidRPr="003E7822">
              <w:rPr>
                <w:szCs w:val="24"/>
              </w:rPr>
              <w:t>X</w:t>
            </w:r>
          </w:p>
        </w:tc>
        <w:tc>
          <w:tcPr>
            <w:tcW w:w="2898" w:type="dxa"/>
            <w:gridSpan w:val="3"/>
            <w:vAlign w:val="center"/>
          </w:tcPr>
          <w:p w:rsidR="003E7822" w:rsidRPr="003E7822" w:rsidRDefault="003E7822" w:rsidP="00604724">
            <w:pPr>
              <w:jc w:val="center"/>
              <w:rPr>
                <w:szCs w:val="24"/>
              </w:rPr>
            </w:pPr>
            <w:r w:rsidRPr="003E7822">
              <w:rPr>
                <w:szCs w:val="24"/>
              </w:rPr>
              <w:t>RFU</w:t>
            </w:r>
          </w:p>
        </w:tc>
      </w:tr>
      <w:tr w:rsidR="003E7822" w:rsidRPr="003E7822" w:rsidTr="00604724">
        <w:tc>
          <w:tcPr>
            <w:tcW w:w="8118" w:type="dxa"/>
            <w:gridSpan w:val="12"/>
            <w:vAlign w:val="center"/>
          </w:tcPr>
          <w:p w:rsidR="003E7822" w:rsidRPr="003E7822" w:rsidRDefault="003E7822" w:rsidP="00604724">
            <w:pPr>
              <w:jc w:val="center"/>
              <w:rPr>
                <w:b/>
                <w:szCs w:val="24"/>
              </w:rPr>
            </w:pPr>
            <w:r w:rsidRPr="003E7822">
              <w:rPr>
                <w:b/>
                <w:szCs w:val="24"/>
              </w:rPr>
              <w:t>MAC-keys</w:t>
            </w:r>
          </w:p>
        </w:tc>
      </w:tr>
      <w:tr w:rsidR="003E7822" w:rsidRPr="003E7822" w:rsidTr="00604724">
        <w:tc>
          <w:tcPr>
            <w:tcW w:w="720" w:type="dxa"/>
            <w:vAlign w:val="center"/>
          </w:tcPr>
          <w:p w:rsidR="003E7822" w:rsidRPr="003E7822" w:rsidRDefault="003E7822" w:rsidP="00604724">
            <w:pPr>
              <w:jc w:val="center"/>
              <w:rPr>
                <w:szCs w:val="24"/>
              </w:rPr>
            </w:pPr>
            <w:r w:rsidRPr="003E7822">
              <w:rPr>
                <w:szCs w:val="24"/>
              </w:rPr>
              <w:t>0</w:t>
            </w:r>
          </w:p>
        </w:tc>
        <w:tc>
          <w:tcPr>
            <w:tcW w:w="630" w:type="dxa"/>
            <w:gridSpan w:val="2"/>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1</w:t>
            </w:r>
          </w:p>
        </w:tc>
        <w:tc>
          <w:tcPr>
            <w:tcW w:w="72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1</w:t>
            </w:r>
          </w:p>
        </w:tc>
        <w:tc>
          <w:tcPr>
            <w:tcW w:w="2166" w:type="dxa"/>
            <w:vAlign w:val="center"/>
          </w:tcPr>
          <w:p w:rsidR="003E7822" w:rsidRPr="003E7822" w:rsidRDefault="003E7822" w:rsidP="00604724">
            <w:pPr>
              <w:jc w:val="center"/>
              <w:rPr>
                <w:szCs w:val="24"/>
              </w:rPr>
            </w:pPr>
            <w:r w:rsidRPr="003E7822">
              <w:rPr>
                <w:szCs w:val="24"/>
              </w:rPr>
              <w:t>TDES</w:t>
            </w:r>
          </w:p>
        </w:tc>
        <w:tc>
          <w:tcPr>
            <w:tcW w:w="732" w:type="dxa"/>
            <w:gridSpan w:val="2"/>
            <w:vAlign w:val="center"/>
          </w:tcPr>
          <w:p w:rsidR="003E7822" w:rsidRPr="003E7822" w:rsidRDefault="003E7822" w:rsidP="00604724">
            <w:pPr>
              <w:jc w:val="center"/>
              <w:rPr>
                <w:szCs w:val="24"/>
              </w:rPr>
            </w:pPr>
            <w:r w:rsidRPr="003E7822">
              <w:rPr>
                <w:szCs w:val="24"/>
              </w:rPr>
              <w:t>21</w:t>
            </w:r>
          </w:p>
        </w:tc>
      </w:tr>
      <w:tr w:rsidR="003E7822" w:rsidRPr="003E7822" w:rsidTr="00604724">
        <w:tc>
          <w:tcPr>
            <w:tcW w:w="720" w:type="dxa"/>
            <w:vAlign w:val="center"/>
          </w:tcPr>
          <w:p w:rsidR="003E7822" w:rsidRPr="003E7822" w:rsidRDefault="003E7822" w:rsidP="00604724">
            <w:pPr>
              <w:jc w:val="center"/>
              <w:rPr>
                <w:szCs w:val="24"/>
              </w:rPr>
            </w:pPr>
            <w:r w:rsidRPr="003E7822">
              <w:rPr>
                <w:szCs w:val="24"/>
              </w:rPr>
              <w:t>0</w:t>
            </w:r>
          </w:p>
        </w:tc>
        <w:tc>
          <w:tcPr>
            <w:tcW w:w="630" w:type="dxa"/>
            <w:gridSpan w:val="2"/>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1</w:t>
            </w:r>
          </w:p>
        </w:tc>
        <w:tc>
          <w:tcPr>
            <w:tcW w:w="72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0</w:t>
            </w:r>
          </w:p>
        </w:tc>
        <w:tc>
          <w:tcPr>
            <w:tcW w:w="630" w:type="dxa"/>
            <w:vAlign w:val="center"/>
          </w:tcPr>
          <w:p w:rsidR="003E7822" w:rsidRPr="003E7822" w:rsidRDefault="003E7822" w:rsidP="00604724">
            <w:pPr>
              <w:jc w:val="center"/>
              <w:rPr>
                <w:szCs w:val="24"/>
              </w:rPr>
            </w:pPr>
            <w:r w:rsidRPr="003E7822">
              <w:rPr>
                <w:szCs w:val="24"/>
              </w:rPr>
              <w:t>1</w:t>
            </w:r>
          </w:p>
        </w:tc>
        <w:tc>
          <w:tcPr>
            <w:tcW w:w="630" w:type="dxa"/>
            <w:vAlign w:val="center"/>
          </w:tcPr>
          <w:p w:rsidR="003E7822" w:rsidRPr="003E7822" w:rsidRDefault="003E7822" w:rsidP="00604724">
            <w:pPr>
              <w:jc w:val="center"/>
              <w:rPr>
                <w:szCs w:val="24"/>
              </w:rPr>
            </w:pPr>
            <w:r w:rsidRPr="003E7822">
              <w:rPr>
                <w:szCs w:val="24"/>
              </w:rPr>
              <w:t>0</w:t>
            </w:r>
          </w:p>
        </w:tc>
        <w:tc>
          <w:tcPr>
            <w:tcW w:w="2166" w:type="dxa"/>
            <w:vAlign w:val="center"/>
          </w:tcPr>
          <w:p w:rsidR="003E7822" w:rsidRPr="003E7822" w:rsidRDefault="00B70A3E" w:rsidP="00B70A3E">
            <w:pPr>
              <w:jc w:val="center"/>
              <w:rPr>
                <w:szCs w:val="24"/>
              </w:rPr>
            </w:pPr>
            <w:r>
              <w:rPr>
                <w:szCs w:val="24"/>
              </w:rPr>
              <w:t>AES-128</w:t>
            </w:r>
          </w:p>
        </w:tc>
        <w:tc>
          <w:tcPr>
            <w:tcW w:w="732" w:type="dxa"/>
            <w:gridSpan w:val="2"/>
            <w:vAlign w:val="center"/>
          </w:tcPr>
          <w:p w:rsidR="003E7822" w:rsidRPr="003E7822" w:rsidRDefault="003E7822" w:rsidP="00604724">
            <w:pPr>
              <w:jc w:val="center"/>
              <w:rPr>
                <w:szCs w:val="24"/>
              </w:rPr>
            </w:pPr>
            <w:r w:rsidRPr="003E7822">
              <w:rPr>
                <w:szCs w:val="24"/>
              </w:rPr>
              <w:t>22</w:t>
            </w:r>
          </w:p>
        </w:tc>
      </w:tr>
      <w:tr w:rsidR="00B70A3E" w:rsidRPr="003E7822" w:rsidTr="00604724">
        <w:tc>
          <w:tcPr>
            <w:tcW w:w="720" w:type="dxa"/>
            <w:vAlign w:val="center"/>
          </w:tcPr>
          <w:p w:rsidR="00B70A3E" w:rsidRPr="003E7822" w:rsidRDefault="00B70A3E" w:rsidP="00604724">
            <w:pPr>
              <w:jc w:val="center"/>
              <w:rPr>
                <w:szCs w:val="24"/>
              </w:rPr>
            </w:pPr>
            <w:r w:rsidRPr="003E7822">
              <w:rPr>
                <w:szCs w:val="24"/>
              </w:rPr>
              <w:t>0</w:t>
            </w:r>
          </w:p>
        </w:tc>
        <w:tc>
          <w:tcPr>
            <w:tcW w:w="630" w:type="dxa"/>
            <w:gridSpan w:val="2"/>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72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630" w:type="dxa"/>
            <w:vAlign w:val="center"/>
          </w:tcPr>
          <w:p w:rsidR="00B70A3E" w:rsidRPr="003E7822" w:rsidRDefault="00B70A3E" w:rsidP="00604724">
            <w:pPr>
              <w:jc w:val="center"/>
              <w:rPr>
                <w:szCs w:val="24"/>
              </w:rPr>
            </w:pPr>
            <w:r>
              <w:rPr>
                <w:szCs w:val="24"/>
              </w:rPr>
              <w:t>1</w:t>
            </w:r>
          </w:p>
        </w:tc>
        <w:tc>
          <w:tcPr>
            <w:tcW w:w="2166" w:type="dxa"/>
            <w:vAlign w:val="center"/>
          </w:tcPr>
          <w:p w:rsidR="00B70A3E" w:rsidRPr="003E7822" w:rsidRDefault="00B70A3E" w:rsidP="00604724">
            <w:pPr>
              <w:jc w:val="center"/>
              <w:rPr>
                <w:szCs w:val="24"/>
              </w:rPr>
            </w:pPr>
            <w:r>
              <w:rPr>
                <w:szCs w:val="24"/>
              </w:rPr>
              <w:t>AES-192</w:t>
            </w:r>
          </w:p>
        </w:tc>
        <w:tc>
          <w:tcPr>
            <w:tcW w:w="732" w:type="dxa"/>
            <w:gridSpan w:val="2"/>
            <w:vAlign w:val="center"/>
          </w:tcPr>
          <w:p w:rsidR="00B70A3E" w:rsidRPr="003E7822" w:rsidRDefault="00B70A3E" w:rsidP="00604724">
            <w:pPr>
              <w:jc w:val="center"/>
              <w:rPr>
                <w:szCs w:val="24"/>
              </w:rPr>
            </w:pPr>
            <w:r w:rsidRPr="003E7822">
              <w:rPr>
                <w:szCs w:val="24"/>
              </w:rPr>
              <w:t>23</w:t>
            </w:r>
          </w:p>
        </w:tc>
      </w:tr>
      <w:tr w:rsidR="00B70A3E" w:rsidRPr="003E7822" w:rsidTr="00604724">
        <w:tc>
          <w:tcPr>
            <w:tcW w:w="720" w:type="dxa"/>
            <w:vAlign w:val="center"/>
          </w:tcPr>
          <w:p w:rsidR="00B70A3E" w:rsidRPr="003E7822" w:rsidRDefault="00B70A3E" w:rsidP="00604724">
            <w:pPr>
              <w:jc w:val="center"/>
              <w:rPr>
                <w:szCs w:val="24"/>
              </w:rPr>
            </w:pPr>
            <w:r w:rsidRPr="003E7822">
              <w:rPr>
                <w:szCs w:val="24"/>
              </w:rPr>
              <w:t>0</w:t>
            </w:r>
          </w:p>
        </w:tc>
        <w:tc>
          <w:tcPr>
            <w:tcW w:w="630" w:type="dxa"/>
            <w:gridSpan w:val="2"/>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72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Pr>
                <w:szCs w:val="24"/>
              </w:rPr>
              <w:t>1</w:t>
            </w:r>
          </w:p>
        </w:tc>
        <w:tc>
          <w:tcPr>
            <w:tcW w:w="630" w:type="dxa"/>
            <w:vAlign w:val="center"/>
          </w:tcPr>
          <w:p w:rsidR="00B70A3E" w:rsidRPr="003E7822" w:rsidRDefault="00B70A3E" w:rsidP="00604724">
            <w:pPr>
              <w:jc w:val="center"/>
              <w:rPr>
                <w:szCs w:val="24"/>
              </w:rPr>
            </w:pPr>
            <w:r>
              <w:rPr>
                <w:szCs w:val="24"/>
              </w:rPr>
              <w:t>0</w:t>
            </w:r>
          </w:p>
        </w:tc>
        <w:tc>
          <w:tcPr>
            <w:tcW w:w="630" w:type="dxa"/>
            <w:vAlign w:val="center"/>
          </w:tcPr>
          <w:p w:rsidR="00B70A3E" w:rsidRPr="003E7822" w:rsidRDefault="00B70A3E" w:rsidP="00604724">
            <w:pPr>
              <w:jc w:val="center"/>
              <w:rPr>
                <w:szCs w:val="24"/>
              </w:rPr>
            </w:pPr>
            <w:r w:rsidRPr="003E7822">
              <w:rPr>
                <w:szCs w:val="24"/>
              </w:rPr>
              <w:t>0</w:t>
            </w:r>
          </w:p>
        </w:tc>
        <w:tc>
          <w:tcPr>
            <w:tcW w:w="2166" w:type="dxa"/>
            <w:vAlign w:val="center"/>
          </w:tcPr>
          <w:p w:rsidR="00B70A3E" w:rsidRPr="003E7822" w:rsidRDefault="00B70A3E" w:rsidP="00604724">
            <w:pPr>
              <w:jc w:val="center"/>
              <w:rPr>
                <w:szCs w:val="24"/>
              </w:rPr>
            </w:pPr>
            <w:r w:rsidRPr="003E7822">
              <w:rPr>
                <w:szCs w:val="24"/>
              </w:rPr>
              <w:t>AES-256</w:t>
            </w:r>
          </w:p>
        </w:tc>
        <w:tc>
          <w:tcPr>
            <w:tcW w:w="732" w:type="dxa"/>
            <w:gridSpan w:val="2"/>
            <w:vAlign w:val="center"/>
          </w:tcPr>
          <w:p w:rsidR="00B70A3E" w:rsidRPr="003E7822" w:rsidRDefault="00B70A3E" w:rsidP="00604724">
            <w:pPr>
              <w:jc w:val="center"/>
              <w:rPr>
                <w:szCs w:val="24"/>
              </w:rPr>
            </w:pPr>
            <w:r>
              <w:rPr>
                <w:szCs w:val="24"/>
              </w:rPr>
              <w:t>24</w:t>
            </w:r>
          </w:p>
        </w:tc>
      </w:tr>
      <w:tr w:rsidR="00B70A3E" w:rsidRPr="003E7822" w:rsidTr="00604724">
        <w:tc>
          <w:tcPr>
            <w:tcW w:w="720" w:type="dxa"/>
            <w:vAlign w:val="center"/>
          </w:tcPr>
          <w:p w:rsidR="00B70A3E" w:rsidRPr="003E7822" w:rsidRDefault="00B70A3E" w:rsidP="00604724">
            <w:pPr>
              <w:jc w:val="center"/>
              <w:rPr>
                <w:szCs w:val="24"/>
              </w:rPr>
            </w:pPr>
            <w:r w:rsidRPr="003E7822">
              <w:rPr>
                <w:szCs w:val="24"/>
              </w:rPr>
              <w:t>0</w:t>
            </w:r>
          </w:p>
        </w:tc>
        <w:tc>
          <w:tcPr>
            <w:tcW w:w="630" w:type="dxa"/>
            <w:gridSpan w:val="2"/>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72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Pr>
                <w:szCs w:val="24"/>
              </w:rPr>
              <w:t>1</w:t>
            </w:r>
            <w:bookmarkStart w:id="11" w:name="_GoBack"/>
            <w:bookmarkEnd w:id="11"/>
          </w:p>
        </w:tc>
        <w:tc>
          <w:tcPr>
            <w:tcW w:w="630" w:type="dxa"/>
            <w:vAlign w:val="center"/>
          </w:tcPr>
          <w:p w:rsidR="00B70A3E" w:rsidRPr="003E7822" w:rsidRDefault="00B70A3E" w:rsidP="00604724">
            <w:pPr>
              <w:jc w:val="center"/>
              <w:rPr>
                <w:szCs w:val="24"/>
              </w:rPr>
            </w:pPr>
            <w:r>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2166" w:type="dxa"/>
            <w:vAlign w:val="center"/>
          </w:tcPr>
          <w:p w:rsidR="00B70A3E" w:rsidRPr="003E7822" w:rsidRDefault="00B70A3E" w:rsidP="00604724">
            <w:pPr>
              <w:jc w:val="center"/>
              <w:rPr>
                <w:szCs w:val="24"/>
              </w:rPr>
            </w:pPr>
            <w:r w:rsidRPr="003E7822">
              <w:rPr>
                <w:szCs w:val="24"/>
              </w:rPr>
              <w:t>HMAC</w:t>
            </w:r>
          </w:p>
        </w:tc>
        <w:tc>
          <w:tcPr>
            <w:tcW w:w="732" w:type="dxa"/>
            <w:gridSpan w:val="2"/>
            <w:vAlign w:val="center"/>
          </w:tcPr>
          <w:p w:rsidR="00B70A3E" w:rsidRPr="003E7822" w:rsidRDefault="00B70A3E" w:rsidP="00604724">
            <w:pPr>
              <w:jc w:val="center"/>
              <w:rPr>
                <w:szCs w:val="24"/>
              </w:rPr>
            </w:pPr>
            <w:r>
              <w:rPr>
                <w:szCs w:val="24"/>
              </w:rPr>
              <w:t>25</w:t>
            </w:r>
          </w:p>
        </w:tc>
      </w:tr>
      <w:tr w:rsidR="00B70A3E" w:rsidRPr="003E7822" w:rsidTr="00604724">
        <w:tc>
          <w:tcPr>
            <w:tcW w:w="720" w:type="dxa"/>
            <w:vAlign w:val="center"/>
          </w:tcPr>
          <w:p w:rsidR="00B70A3E" w:rsidRPr="003E7822" w:rsidRDefault="00B70A3E" w:rsidP="00604724">
            <w:pPr>
              <w:jc w:val="center"/>
              <w:rPr>
                <w:szCs w:val="24"/>
              </w:rPr>
            </w:pPr>
            <w:r w:rsidRPr="003E7822">
              <w:rPr>
                <w:szCs w:val="24"/>
              </w:rPr>
              <w:t>0</w:t>
            </w:r>
          </w:p>
        </w:tc>
        <w:tc>
          <w:tcPr>
            <w:tcW w:w="630" w:type="dxa"/>
            <w:gridSpan w:val="2"/>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72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630" w:type="dxa"/>
            <w:vAlign w:val="center"/>
          </w:tcPr>
          <w:p w:rsidR="00B70A3E" w:rsidRPr="003E7822" w:rsidRDefault="00B70A3E" w:rsidP="00604724">
            <w:pPr>
              <w:jc w:val="center"/>
              <w:rPr>
                <w:szCs w:val="24"/>
              </w:rPr>
            </w:pPr>
            <w:r w:rsidRPr="003E7822">
              <w:rPr>
                <w:szCs w:val="24"/>
              </w:rPr>
              <w:t>x</w:t>
            </w:r>
          </w:p>
        </w:tc>
        <w:tc>
          <w:tcPr>
            <w:tcW w:w="630" w:type="dxa"/>
            <w:vAlign w:val="center"/>
          </w:tcPr>
          <w:p w:rsidR="00B70A3E" w:rsidRPr="003E7822" w:rsidRDefault="00B70A3E" w:rsidP="00604724">
            <w:pPr>
              <w:jc w:val="center"/>
              <w:rPr>
                <w:szCs w:val="24"/>
              </w:rPr>
            </w:pPr>
            <w:r w:rsidRPr="003E7822">
              <w:rPr>
                <w:szCs w:val="24"/>
              </w:rPr>
              <w:t>x</w:t>
            </w:r>
          </w:p>
        </w:tc>
        <w:tc>
          <w:tcPr>
            <w:tcW w:w="630" w:type="dxa"/>
            <w:vAlign w:val="center"/>
          </w:tcPr>
          <w:p w:rsidR="00B70A3E" w:rsidRPr="003E7822" w:rsidRDefault="0031244C" w:rsidP="00604724">
            <w:pPr>
              <w:jc w:val="center"/>
              <w:rPr>
                <w:szCs w:val="24"/>
              </w:rPr>
            </w:pPr>
            <w:r w:rsidRPr="003E7822">
              <w:rPr>
                <w:szCs w:val="24"/>
              </w:rPr>
              <w:t>X</w:t>
            </w:r>
          </w:p>
        </w:tc>
        <w:tc>
          <w:tcPr>
            <w:tcW w:w="2898" w:type="dxa"/>
            <w:gridSpan w:val="3"/>
            <w:vAlign w:val="center"/>
          </w:tcPr>
          <w:p w:rsidR="00B70A3E" w:rsidRPr="003E7822" w:rsidRDefault="00B70A3E" w:rsidP="00604724">
            <w:pPr>
              <w:jc w:val="center"/>
              <w:rPr>
                <w:szCs w:val="24"/>
              </w:rPr>
            </w:pPr>
            <w:r w:rsidRPr="003E7822">
              <w:rPr>
                <w:szCs w:val="24"/>
              </w:rPr>
              <w:t>RFU</w:t>
            </w:r>
          </w:p>
        </w:tc>
      </w:tr>
      <w:tr w:rsidR="00B70A3E" w:rsidRPr="003E7822" w:rsidTr="00604724">
        <w:tc>
          <w:tcPr>
            <w:tcW w:w="8118" w:type="dxa"/>
            <w:gridSpan w:val="12"/>
            <w:vAlign w:val="center"/>
          </w:tcPr>
          <w:p w:rsidR="00B70A3E" w:rsidRPr="003E7822" w:rsidRDefault="00B70A3E" w:rsidP="00604724">
            <w:pPr>
              <w:jc w:val="center"/>
              <w:rPr>
                <w:b/>
                <w:szCs w:val="24"/>
              </w:rPr>
            </w:pPr>
            <w:r w:rsidRPr="003E7822">
              <w:rPr>
                <w:b/>
                <w:szCs w:val="24"/>
              </w:rPr>
              <w:t>PUB-keys</w:t>
            </w:r>
          </w:p>
        </w:tc>
      </w:tr>
      <w:tr w:rsidR="00B70A3E" w:rsidRPr="003E7822" w:rsidTr="00604724">
        <w:tc>
          <w:tcPr>
            <w:tcW w:w="720" w:type="dxa"/>
            <w:vAlign w:val="center"/>
          </w:tcPr>
          <w:p w:rsidR="00B70A3E" w:rsidRPr="003E7822" w:rsidRDefault="00B70A3E" w:rsidP="00604724">
            <w:pPr>
              <w:jc w:val="center"/>
              <w:rPr>
                <w:szCs w:val="24"/>
              </w:rPr>
            </w:pPr>
            <w:r w:rsidRPr="003E7822">
              <w:rPr>
                <w:szCs w:val="24"/>
              </w:rPr>
              <w:t>0</w:t>
            </w:r>
          </w:p>
        </w:tc>
        <w:tc>
          <w:tcPr>
            <w:tcW w:w="630" w:type="dxa"/>
            <w:gridSpan w:val="2"/>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720" w:type="dxa"/>
            <w:vAlign w:val="center"/>
          </w:tcPr>
          <w:p w:rsidR="00B70A3E" w:rsidRPr="003E7822" w:rsidRDefault="00B70A3E" w:rsidP="00604724">
            <w:pPr>
              <w:jc w:val="center"/>
              <w:rPr>
                <w:szCs w:val="24"/>
              </w:rPr>
            </w:pPr>
            <w:r w:rsidRPr="003E7822">
              <w:rPr>
                <w:szCs w:val="24"/>
              </w:rPr>
              <w:t>1</w:t>
            </w:r>
          </w:p>
        </w:tc>
        <w:tc>
          <w:tcPr>
            <w:tcW w:w="63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2166" w:type="dxa"/>
            <w:vAlign w:val="center"/>
          </w:tcPr>
          <w:p w:rsidR="00B70A3E" w:rsidRPr="003E7822" w:rsidRDefault="00B70A3E" w:rsidP="00604724">
            <w:pPr>
              <w:jc w:val="center"/>
              <w:rPr>
                <w:szCs w:val="24"/>
              </w:rPr>
            </w:pPr>
            <w:r w:rsidRPr="003E7822">
              <w:rPr>
                <w:szCs w:val="24"/>
              </w:rPr>
              <w:t>RSA-1024 mod</w:t>
            </w:r>
          </w:p>
        </w:tc>
        <w:tc>
          <w:tcPr>
            <w:tcW w:w="732" w:type="dxa"/>
            <w:gridSpan w:val="2"/>
            <w:vAlign w:val="center"/>
          </w:tcPr>
          <w:p w:rsidR="00B70A3E" w:rsidRPr="003E7822" w:rsidRDefault="00B70A3E" w:rsidP="00604724">
            <w:pPr>
              <w:jc w:val="center"/>
              <w:rPr>
                <w:szCs w:val="24"/>
              </w:rPr>
            </w:pPr>
            <w:r w:rsidRPr="003E7822">
              <w:rPr>
                <w:szCs w:val="24"/>
              </w:rPr>
              <w:t>31</w:t>
            </w:r>
          </w:p>
        </w:tc>
      </w:tr>
      <w:tr w:rsidR="00B70A3E" w:rsidRPr="003E7822" w:rsidTr="00604724">
        <w:tc>
          <w:tcPr>
            <w:tcW w:w="720" w:type="dxa"/>
            <w:vAlign w:val="center"/>
          </w:tcPr>
          <w:p w:rsidR="00B70A3E" w:rsidRPr="003E7822" w:rsidRDefault="00B70A3E" w:rsidP="00604724">
            <w:pPr>
              <w:jc w:val="center"/>
              <w:rPr>
                <w:szCs w:val="24"/>
              </w:rPr>
            </w:pPr>
            <w:r w:rsidRPr="003E7822">
              <w:rPr>
                <w:szCs w:val="24"/>
              </w:rPr>
              <w:t>0</w:t>
            </w:r>
          </w:p>
        </w:tc>
        <w:tc>
          <w:tcPr>
            <w:tcW w:w="630" w:type="dxa"/>
            <w:gridSpan w:val="2"/>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720" w:type="dxa"/>
            <w:vAlign w:val="center"/>
          </w:tcPr>
          <w:p w:rsidR="00B70A3E" w:rsidRPr="003E7822" w:rsidRDefault="00B70A3E" w:rsidP="00604724">
            <w:pPr>
              <w:jc w:val="center"/>
              <w:rPr>
                <w:szCs w:val="24"/>
              </w:rPr>
            </w:pPr>
            <w:r w:rsidRPr="003E7822">
              <w:rPr>
                <w:szCs w:val="24"/>
              </w:rPr>
              <w:t>1</w:t>
            </w:r>
          </w:p>
        </w:tc>
        <w:tc>
          <w:tcPr>
            <w:tcW w:w="63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630" w:type="dxa"/>
            <w:vAlign w:val="center"/>
          </w:tcPr>
          <w:p w:rsidR="00B70A3E" w:rsidRPr="003E7822" w:rsidRDefault="00B70A3E" w:rsidP="00604724">
            <w:pPr>
              <w:jc w:val="center"/>
              <w:rPr>
                <w:szCs w:val="24"/>
              </w:rPr>
            </w:pPr>
            <w:r w:rsidRPr="003E7822">
              <w:rPr>
                <w:szCs w:val="24"/>
              </w:rPr>
              <w:t>0</w:t>
            </w:r>
          </w:p>
        </w:tc>
        <w:tc>
          <w:tcPr>
            <w:tcW w:w="2166" w:type="dxa"/>
            <w:vAlign w:val="center"/>
          </w:tcPr>
          <w:p w:rsidR="00B70A3E" w:rsidRPr="003E7822" w:rsidRDefault="00B70A3E" w:rsidP="00604724">
            <w:pPr>
              <w:jc w:val="center"/>
              <w:rPr>
                <w:szCs w:val="24"/>
              </w:rPr>
            </w:pPr>
            <w:r w:rsidRPr="003E7822">
              <w:rPr>
                <w:szCs w:val="24"/>
              </w:rPr>
              <w:t>RSA-2048 mod</w:t>
            </w:r>
          </w:p>
        </w:tc>
        <w:tc>
          <w:tcPr>
            <w:tcW w:w="732" w:type="dxa"/>
            <w:gridSpan w:val="2"/>
            <w:vAlign w:val="center"/>
          </w:tcPr>
          <w:p w:rsidR="00B70A3E" w:rsidRPr="003E7822" w:rsidRDefault="00B70A3E" w:rsidP="00604724">
            <w:pPr>
              <w:jc w:val="center"/>
              <w:rPr>
                <w:szCs w:val="24"/>
              </w:rPr>
            </w:pPr>
            <w:r w:rsidRPr="003E7822">
              <w:rPr>
                <w:szCs w:val="24"/>
              </w:rPr>
              <w:t>32</w:t>
            </w:r>
          </w:p>
        </w:tc>
      </w:tr>
      <w:tr w:rsidR="00B70A3E" w:rsidRPr="003E7822" w:rsidTr="00604724">
        <w:tc>
          <w:tcPr>
            <w:tcW w:w="720" w:type="dxa"/>
            <w:vAlign w:val="center"/>
          </w:tcPr>
          <w:p w:rsidR="00B70A3E" w:rsidRPr="003E7822" w:rsidRDefault="00B70A3E" w:rsidP="00604724">
            <w:pPr>
              <w:jc w:val="center"/>
              <w:rPr>
                <w:szCs w:val="24"/>
              </w:rPr>
            </w:pPr>
            <w:r w:rsidRPr="003E7822">
              <w:rPr>
                <w:szCs w:val="24"/>
              </w:rPr>
              <w:t>0</w:t>
            </w:r>
          </w:p>
        </w:tc>
        <w:tc>
          <w:tcPr>
            <w:tcW w:w="630" w:type="dxa"/>
            <w:gridSpan w:val="2"/>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720" w:type="dxa"/>
            <w:vAlign w:val="center"/>
          </w:tcPr>
          <w:p w:rsidR="00B70A3E" w:rsidRPr="003E7822" w:rsidRDefault="00B70A3E" w:rsidP="00604724">
            <w:pPr>
              <w:jc w:val="center"/>
              <w:rPr>
                <w:szCs w:val="24"/>
              </w:rPr>
            </w:pPr>
            <w:r w:rsidRPr="003E7822">
              <w:rPr>
                <w:szCs w:val="24"/>
              </w:rPr>
              <w:t>1</w:t>
            </w:r>
          </w:p>
        </w:tc>
        <w:tc>
          <w:tcPr>
            <w:tcW w:w="63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630" w:type="dxa"/>
            <w:vAlign w:val="center"/>
          </w:tcPr>
          <w:p w:rsidR="00B70A3E" w:rsidRPr="003E7822" w:rsidRDefault="00B70A3E" w:rsidP="00604724">
            <w:pPr>
              <w:jc w:val="center"/>
              <w:rPr>
                <w:szCs w:val="24"/>
              </w:rPr>
            </w:pPr>
            <w:r w:rsidRPr="003E7822">
              <w:rPr>
                <w:szCs w:val="24"/>
              </w:rPr>
              <w:t>1</w:t>
            </w:r>
          </w:p>
        </w:tc>
        <w:tc>
          <w:tcPr>
            <w:tcW w:w="2166" w:type="dxa"/>
            <w:vAlign w:val="center"/>
          </w:tcPr>
          <w:p w:rsidR="00B70A3E" w:rsidRPr="003E7822" w:rsidRDefault="00B70A3E" w:rsidP="00604724">
            <w:pPr>
              <w:jc w:val="center"/>
              <w:rPr>
                <w:szCs w:val="24"/>
              </w:rPr>
            </w:pPr>
            <w:r w:rsidRPr="003E7822">
              <w:rPr>
                <w:szCs w:val="24"/>
              </w:rPr>
              <w:t>RSA-1024 exp</w:t>
            </w:r>
          </w:p>
        </w:tc>
        <w:tc>
          <w:tcPr>
            <w:tcW w:w="732" w:type="dxa"/>
            <w:gridSpan w:val="2"/>
            <w:vAlign w:val="center"/>
          </w:tcPr>
          <w:p w:rsidR="00B70A3E" w:rsidRPr="003E7822" w:rsidRDefault="00B70A3E" w:rsidP="00604724">
            <w:pPr>
              <w:jc w:val="center"/>
              <w:rPr>
                <w:szCs w:val="24"/>
              </w:rPr>
            </w:pPr>
            <w:r w:rsidRPr="003E7822">
              <w:rPr>
                <w:szCs w:val="24"/>
              </w:rPr>
              <w:t>33</w:t>
            </w:r>
          </w:p>
        </w:tc>
      </w:tr>
      <w:tr w:rsidR="00B70A3E" w:rsidRPr="003E7822" w:rsidTr="00604724">
        <w:tc>
          <w:tcPr>
            <w:tcW w:w="720" w:type="dxa"/>
            <w:vAlign w:val="center"/>
          </w:tcPr>
          <w:p w:rsidR="00B70A3E" w:rsidRPr="003E7822" w:rsidRDefault="00B70A3E" w:rsidP="00604724">
            <w:pPr>
              <w:jc w:val="center"/>
              <w:rPr>
                <w:szCs w:val="24"/>
              </w:rPr>
            </w:pPr>
            <w:r w:rsidRPr="003E7822">
              <w:rPr>
                <w:szCs w:val="24"/>
              </w:rPr>
              <w:t>0</w:t>
            </w:r>
          </w:p>
        </w:tc>
        <w:tc>
          <w:tcPr>
            <w:tcW w:w="630" w:type="dxa"/>
            <w:gridSpan w:val="2"/>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720" w:type="dxa"/>
            <w:vAlign w:val="center"/>
          </w:tcPr>
          <w:p w:rsidR="00B70A3E" w:rsidRPr="003E7822" w:rsidRDefault="00B70A3E" w:rsidP="00604724">
            <w:pPr>
              <w:jc w:val="center"/>
              <w:rPr>
                <w:szCs w:val="24"/>
              </w:rPr>
            </w:pPr>
            <w:r w:rsidRPr="003E7822">
              <w:rPr>
                <w:szCs w:val="24"/>
              </w:rPr>
              <w:t>1</w:t>
            </w:r>
          </w:p>
        </w:tc>
        <w:tc>
          <w:tcPr>
            <w:tcW w:w="63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63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0</w:t>
            </w:r>
          </w:p>
        </w:tc>
        <w:tc>
          <w:tcPr>
            <w:tcW w:w="2166" w:type="dxa"/>
            <w:vAlign w:val="center"/>
          </w:tcPr>
          <w:p w:rsidR="00B70A3E" w:rsidRPr="003E7822" w:rsidRDefault="00B70A3E" w:rsidP="00604724">
            <w:pPr>
              <w:jc w:val="center"/>
              <w:rPr>
                <w:szCs w:val="24"/>
              </w:rPr>
            </w:pPr>
            <w:r w:rsidRPr="003E7822">
              <w:rPr>
                <w:szCs w:val="24"/>
              </w:rPr>
              <w:t>RSA-2048 exp</w:t>
            </w:r>
          </w:p>
        </w:tc>
        <w:tc>
          <w:tcPr>
            <w:tcW w:w="732" w:type="dxa"/>
            <w:gridSpan w:val="2"/>
            <w:vAlign w:val="center"/>
          </w:tcPr>
          <w:p w:rsidR="00B70A3E" w:rsidRPr="003E7822" w:rsidRDefault="00B70A3E" w:rsidP="00604724">
            <w:pPr>
              <w:jc w:val="center"/>
              <w:rPr>
                <w:szCs w:val="24"/>
              </w:rPr>
            </w:pPr>
            <w:r w:rsidRPr="003E7822">
              <w:rPr>
                <w:szCs w:val="24"/>
              </w:rPr>
              <w:t>34</w:t>
            </w:r>
          </w:p>
        </w:tc>
      </w:tr>
      <w:tr w:rsidR="00B70A3E" w:rsidRPr="003E7822" w:rsidTr="00604724">
        <w:tc>
          <w:tcPr>
            <w:tcW w:w="720" w:type="dxa"/>
            <w:vAlign w:val="center"/>
          </w:tcPr>
          <w:p w:rsidR="00B70A3E" w:rsidRPr="003E7822" w:rsidRDefault="00B70A3E" w:rsidP="00604724">
            <w:pPr>
              <w:jc w:val="center"/>
              <w:rPr>
                <w:szCs w:val="24"/>
              </w:rPr>
            </w:pPr>
            <w:r w:rsidRPr="003E7822">
              <w:rPr>
                <w:szCs w:val="24"/>
              </w:rPr>
              <w:t>0</w:t>
            </w:r>
          </w:p>
        </w:tc>
        <w:tc>
          <w:tcPr>
            <w:tcW w:w="630" w:type="dxa"/>
            <w:gridSpan w:val="2"/>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720" w:type="dxa"/>
            <w:vAlign w:val="center"/>
          </w:tcPr>
          <w:p w:rsidR="00B70A3E" w:rsidRPr="003E7822" w:rsidRDefault="00B70A3E" w:rsidP="00604724">
            <w:pPr>
              <w:jc w:val="center"/>
              <w:rPr>
                <w:szCs w:val="24"/>
              </w:rPr>
            </w:pPr>
            <w:r w:rsidRPr="003E7822">
              <w:rPr>
                <w:szCs w:val="24"/>
              </w:rPr>
              <w:t>1</w:t>
            </w:r>
          </w:p>
        </w:tc>
        <w:tc>
          <w:tcPr>
            <w:tcW w:w="63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630" w:type="dxa"/>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2166" w:type="dxa"/>
            <w:vAlign w:val="center"/>
          </w:tcPr>
          <w:p w:rsidR="00B70A3E" w:rsidRPr="003E7822" w:rsidRDefault="00B70A3E" w:rsidP="00604724">
            <w:pPr>
              <w:jc w:val="center"/>
              <w:rPr>
                <w:szCs w:val="24"/>
              </w:rPr>
            </w:pPr>
            <w:r w:rsidRPr="003E7822">
              <w:rPr>
                <w:szCs w:val="24"/>
              </w:rPr>
              <w:t>ECDSA</w:t>
            </w:r>
          </w:p>
        </w:tc>
        <w:tc>
          <w:tcPr>
            <w:tcW w:w="732" w:type="dxa"/>
            <w:gridSpan w:val="2"/>
            <w:vAlign w:val="center"/>
          </w:tcPr>
          <w:p w:rsidR="00B70A3E" w:rsidRPr="003E7822" w:rsidRDefault="00B70A3E" w:rsidP="00604724">
            <w:pPr>
              <w:jc w:val="center"/>
              <w:rPr>
                <w:szCs w:val="24"/>
              </w:rPr>
            </w:pPr>
            <w:r w:rsidRPr="003E7822">
              <w:rPr>
                <w:szCs w:val="24"/>
              </w:rPr>
              <w:t>35</w:t>
            </w:r>
          </w:p>
        </w:tc>
      </w:tr>
      <w:tr w:rsidR="00B70A3E" w:rsidRPr="003E7822" w:rsidTr="00604724">
        <w:tc>
          <w:tcPr>
            <w:tcW w:w="720" w:type="dxa"/>
            <w:vAlign w:val="center"/>
          </w:tcPr>
          <w:p w:rsidR="00B70A3E" w:rsidRPr="003E7822" w:rsidRDefault="00B70A3E" w:rsidP="00604724">
            <w:pPr>
              <w:jc w:val="center"/>
              <w:rPr>
                <w:szCs w:val="24"/>
              </w:rPr>
            </w:pPr>
            <w:r w:rsidRPr="003E7822">
              <w:rPr>
                <w:szCs w:val="24"/>
              </w:rPr>
              <w:t>0</w:t>
            </w:r>
          </w:p>
        </w:tc>
        <w:tc>
          <w:tcPr>
            <w:tcW w:w="630" w:type="dxa"/>
            <w:gridSpan w:val="2"/>
            <w:vAlign w:val="center"/>
          </w:tcPr>
          <w:p w:rsidR="00B70A3E" w:rsidRPr="003E7822" w:rsidRDefault="00B70A3E" w:rsidP="00604724">
            <w:pPr>
              <w:jc w:val="center"/>
              <w:rPr>
                <w:szCs w:val="24"/>
              </w:rPr>
            </w:pPr>
            <w:r w:rsidRPr="003E7822">
              <w:rPr>
                <w:szCs w:val="24"/>
              </w:rPr>
              <w:t>0</w:t>
            </w:r>
          </w:p>
        </w:tc>
        <w:tc>
          <w:tcPr>
            <w:tcW w:w="630" w:type="dxa"/>
            <w:vAlign w:val="center"/>
          </w:tcPr>
          <w:p w:rsidR="00B70A3E" w:rsidRPr="003E7822" w:rsidRDefault="00B70A3E" w:rsidP="00604724">
            <w:pPr>
              <w:jc w:val="center"/>
              <w:rPr>
                <w:szCs w:val="24"/>
              </w:rPr>
            </w:pPr>
            <w:r w:rsidRPr="003E7822">
              <w:rPr>
                <w:szCs w:val="24"/>
              </w:rPr>
              <w:t>1</w:t>
            </w:r>
          </w:p>
        </w:tc>
        <w:tc>
          <w:tcPr>
            <w:tcW w:w="720" w:type="dxa"/>
            <w:vAlign w:val="center"/>
          </w:tcPr>
          <w:p w:rsidR="00B70A3E" w:rsidRPr="003E7822" w:rsidRDefault="00B70A3E" w:rsidP="00604724">
            <w:pPr>
              <w:jc w:val="center"/>
              <w:rPr>
                <w:szCs w:val="24"/>
              </w:rPr>
            </w:pPr>
            <w:r w:rsidRPr="003E7822">
              <w:rPr>
                <w:szCs w:val="24"/>
              </w:rPr>
              <w:t>1</w:t>
            </w:r>
          </w:p>
        </w:tc>
        <w:tc>
          <w:tcPr>
            <w:tcW w:w="630" w:type="dxa"/>
            <w:vAlign w:val="center"/>
          </w:tcPr>
          <w:p w:rsidR="00B70A3E" w:rsidRPr="003E7822" w:rsidRDefault="00B70A3E" w:rsidP="00604724">
            <w:pPr>
              <w:jc w:val="center"/>
              <w:rPr>
                <w:szCs w:val="24"/>
              </w:rPr>
            </w:pPr>
            <w:r w:rsidRPr="003E7822">
              <w:rPr>
                <w:szCs w:val="24"/>
              </w:rPr>
              <w:t>1</w:t>
            </w:r>
          </w:p>
        </w:tc>
        <w:tc>
          <w:tcPr>
            <w:tcW w:w="630" w:type="dxa"/>
            <w:vAlign w:val="center"/>
          </w:tcPr>
          <w:p w:rsidR="00B70A3E" w:rsidRPr="003E7822" w:rsidRDefault="00B70A3E" w:rsidP="00604724">
            <w:pPr>
              <w:jc w:val="center"/>
              <w:rPr>
                <w:szCs w:val="24"/>
              </w:rPr>
            </w:pPr>
            <w:r w:rsidRPr="003E7822">
              <w:rPr>
                <w:szCs w:val="24"/>
              </w:rPr>
              <w:t>x</w:t>
            </w:r>
          </w:p>
        </w:tc>
        <w:tc>
          <w:tcPr>
            <w:tcW w:w="630" w:type="dxa"/>
            <w:vAlign w:val="center"/>
          </w:tcPr>
          <w:p w:rsidR="00B70A3E" w:rsidRPr="003E7822" w:rsidRDefault="00FC6110" w:rsidP="00604724">
            <w:pPr>
              <w:jc w:val="center"/>
              <w:rPr>
                <w:szCs w:val="24"/>
              </w:rPr>
            </w:pPr>
            <w:r w:rsidRPr="003E7822">
              <w:rPr>
                <w:szCs w:val="24"/>
              </w:rPr>
              <w:t>X</w:t>
            </w:r>
          </w:p>
        </w:tc>
        <w:tc>
          <w:tcPr>
            <w:tcW w:w="630" w:type="dxa"/>
            <w:vAlign w:val="center"/>
          </w:tcPr>
          <w:p w:rsidR="00B70A3E" w:rsidRPr="003E7822" w:rsidRDefault="0031244C" w:rsidP="00604724">
            <w:pPr>
              <w:jc w:val="center"/>
              <w:rPr>
                <w:szCs w:val="24"/>
              </w:rPr>
            </w:pPr>
            <w:r w:rsidRPr="003E7822">
              <w:rPr>
                <w:szCs w:val="24"/>
              </w:rPr>
              <w:t>X</w:t>
            </w:r>
          </w:p>
        </w:tc>
        <w:tc>
          <w:tcPr>
            <w:tcW w:w="2898" w:type="dxa"/>
            <w:gridSpan w:val="3"/>
            <w:vAlign w:val="center"/>
          </w:tcPr>
          <w:p w:rsidR="00B70A3E" w:rsidRPr="003E7822" w:rsidRDefault="00B70A3E" w:rsidP="00604724">
            <w:pPr>
              <w:jc w:val="center"/>
              <w:rPr>
                <w:szCs w:val="24"/>
              </w:rPr>
            </w:pPr>
            <w:r w:rsidRPr="003E7822">
              <w:rPr>
                <w:szCs w:val="24"/>
              </w:rPr>
              <w:t>RFU</w:t>
            </w:r>
          </w:p>
        </w:tc>
      </w:tr>
      <w:tr w:rsidR="00753467" w:rsidRPr="003E7822" w:rsidTr="00626B64">
        <w:tc>
          <w:tcPr>
            <w:tcW w:w="8118" w:type="dxa"/>
            <w:gridSpan w:val="12"/>
            <w:vAlign w:val="center"/>
          </w:tcPr>
          <w:p w:rsidR="00753467" w:rsidRPr="003E6D07" w:rsidRDefault="006A0940" w:rsidP="00604724">
            <w:pPr>
              <w:spacing w:after="200" w:line="276" w:lineRule="auto"/>
              <w:jc w:val="center"/>
              <w:rPr>
                <w:b/>
                <w:szCs w:val="24"/>
              </w:rPr>
            </w:pPr>
            <w:r w:rsidRPr="006A0940">
              <w:rPr>
                <w:b/>
                <w:szCs w:val="24"/>
              </w:rPr>
              <w:t>WRAP-key</w:t>
            </w:r>
          </w:p>
        </w:tc>
      </w:tr>
      <w:tr w:rsidR="002133C5" w:rsidRPr="003E7822" w:rsidTr="002133C5">
        <w:tc>
          <w:tcPr>
            <w:tcW w:w="720" w:type="dxa"/>
            <w:vAlign w:val="center"/>
          </w:tcPr>
          <w:p w:rsidR="002133C5" w:rsidRPr="003E7822" w:rsidRDefault="002133C5" w:rsidP="00604724">
            <w:pPr>
              <w:jc w:val="center"/>
              <w:rPr>
                <w:szCs w:val="24"/>
              </w:rPr>
            </w:pPr>
            <w:r>
              <w:rPr>
                <w:szCs w:val="24"/>
              </w:rPr>
              <w:t>0</w:t>
            </w:r>
          </w:p>
        </w:tc>
        <w:tc>
          <w:tcPr>
            <w:tcW w:w="630" w:type="dxa"/>
            <w:gridSpan w:val="2"/>
            <w:vAlign w:val="center"/>
          </w:tcPr>
          <w:p w:rsidR="002133C5" w:rsidRPr="003E7822" w:rsidRDefault="002133C5" w:rsidP="00604724">
            <w:pPr>
              <w:jc w:val="center"/>
              <w:rPr>
                <w:szCs w:val="24"/>
              </w:rPr>
            </w:pPr>
            <w:r>
              <w:rPr>
                <w:szCs w:val="24"/>
              </w:rPr>
              <w:t>1</w:t>
            </w:r>
          </w:p>
        </w:tc>
        <w:tc>
          <w:tcPr>
            <w:tcW w:w="630" w:type="dxa"/>
            <w:vAlign w:val="center"/>
          </w:tcPr>
          <w:p w:rsidR="002133C5" w:rsidRPr="003E7822" w:rsidRDefault="002133C5" w:rsidP="00604724">
            <w:pPr>
              <w:jc w:val="center"/>
              <w:rPr>
                <w:szCs w:val="24"/>
              </w:rPr>
            </w:pPr>
            <w:r>
              <w:rPr>
                <w:szCs w:val="24"/>
              </w:rPr>
              <w:t>0</w:t>
            </w:r>
          </w:p>
        </w:tc>
        <w:tc>
          <w:tcPr>
            <w:tcW w:w="720" w:type="dxa"/>
            <w:vAlign w:val="center"/>
          </w:tcPr>
          <w:p w:rsidR="002133C5" w:rsidRPr="003E7822" w:rsidRDefault="002133C5" w:rsidP="00604724">
            <w:pPr>
              <w:jc w:val="center"/>
              <w:rPr>
                <w:szCs w:val="24"/>
              </w:rPr>
            </w:pPr>
            <w:r>
              <w:rPr>
                <w:szCs w:val="24"/>
              </w:rPr>
              <w:t>0</w:t>
            </w:r>
          </w:p>
        </w:tc>
        <w:tc>
          <w:tcPr>
            <w:tcW w:w="630" w:type="dxa"/>
            <w:vAlign w:val="center"/>
          </w:tcPr>
          <w:p w:rsidR="002133C5" w:rsidRPr="003E7822" w:rsidRDefault="002133C5" w:rsidP="00604724">
            <w:pPr>
              <w:jc w:val="center"/>
              <w:rPr>
                <w:szCs w:val="24"/>
              </w:rPr>
            </w:pPr>
            <w:r>
              <w:rPr>
                <w:szCs w:val="24"/>
              </w:rPr>
              <w:t>0</w:t>
            </w:r>
          </w:p>
        </w:tc>
        <w:tc>
          <w:tcPr>
            <w:tcW w:w="630" w:type="dxa"/>
            <w:vAlign w:val="center"/>
          </w:tcPr>
          <w:p w:rsidR="002133C5" w:rsidRPr="003E7822" w:rsidRDefault="002133C5" w:rsidP="00604724">
            <w:pPr>
              <w:jc w:val="center"/>
              <w:rPr>
                <w:szCs w:val="24"/>
              </w:rPr>
            </w:pPr>
            <w:r>
              <w:rPr>
                <w:szCs w:val="24"/>
              </w:rPr>
              <w:t>0</w:t>
            </w:r>
          </w:p>
        </w:tc>
        <w:tc>
          <w:tcPr>
            <w:tcW w:w="630" w:type="dxa"/>
            <w:vAlign w:val="center"/>
          </w:tcPr>
          <w:p w:rsidR="002133C5" w:rsidRPr="003E7822" w:rsidRDefault="002133C5" w:rsidP="00604724">
            <w:pPr>
              <w:jc w:val="center"/>
              <w:rPr>
                <w:szCs w:val="24"/>
              </w:rPr>
            </w:pPr>
            <w:r>
              <w:rPr>
                <w:szCs w:val="24"/>
              </w:rPr>
              <w:t>0</w:t>
            </w:r>
          </w:p>
        </w:tc>
        <w:tc>
          <w:tcPr>
            <w:tcW w:w="630" w:type="dxa"/>
            <w:vAlign w:val="center"/>
          </w:tcPr>
          <w:p w:rsidR="002133C5" w:rsidRPr="003E7822" w:rsidRDefault="002133C5" w:rsidP="00604724">
            <w:pPr>
              <w:jc w:val="center"/>
              <w:rPr>
                <w:szCs w:val="24"/>
              </w:rPr>
            </w:pPr>
            <w:r>
              <w:rPr>
                <w:szCs w:val="24"/>
              </w:rPr>
              <w:t>1</w:t>
            </w:r>
          </w:p>
        </w:tc>
        <w:tc>
          <w:tcPr>
            <w:tcW w:w="2178" w:type="dxa"/>
            <w:gridSpan w:val="2"/>
            <w:vAlign w:val="center"/>
          </w:tcPr>
          <w:p w:rsidR="002133C5" w:rsidRPr="003E7822" w:rsidRDefault="002133C5" w:rsidP="00604724">
            <w:pPr>
              <w:jc w:val="center"/>
              <w:rPr>
                <w:szCs w:val="24"/>
              </w:rPr>
            </w:pPr>
            <w:r>
              <w:rPr>
                <w:szCs w:val="24"/>
              </w:rPr>
              <w:t>AES-256</w:t>
            </w:r>
          </w:p>
        </w:tc>
        <w:tc>
          <w:tcPr>
            <w:tcW w:w="720" w:type="dxa"/>
            <w:vAlign w:val="center"/>
          </w:tcPr>
          <w:p w:rsidR="002133C5" w:rsidRPr="003E7822" w:rsidRDefault="002133C5" w:rsidP="00604724">
            <w:pPr>
              <w:jc w:val="center"/>
              <w:rPr>
                <w:szCs w:val="24"/>
              </w:rPr>
            </w:pPr>
            <w:r>
              <w:rPr>
                <w:szCs w:val="24"/>
              </w:rPr>
              <w:t>41</w:t>
            </w:r>
          </w:p>
        </w:tc>
      </w:tr>
      <w:tr w:rsidR="00753467" w:rsidRPr="003E7822" w:rsidTr="00604724">
        <w:tc>
          <w:tcPr>
            <w:tcW w:w="720" w:type="dxa"/>
            <w:vAlign w:val="center"/>
          </w:tcPr>
          <w:p w:rsidR="00753467" w:rsidRPr="003E7822" w:rsidRDefault="00753467" w:rsidP="00604724">
            <w:pPr>
              <w:jc w:val="center"/>
              <w:rPr>
                <w:szCs w:val="24"/>
              </w:rPr>
            </w:pPr>
            <w:r w:rsidRPr="003E7822">
              <w:rPr>
                <w:szCs w:val="24"/>
              </w:rPr>
              <w:t>0</w:t>
            </w:r>
          </w:p>
        </w:tc>
        <w:tc>
          <w:tcPr>
            <w:tcW w:w="630" w:type="dxa"/>
            <w:gridSpan w:val="2"/>
            <w:vAlign w:val="center"/>
          </w:tcPr>
          <w:p w:rsidR="00753467" w:rsidRPr="003E7822" w:rsidRDefault="003E6D07" w:rsidP="00604724">
            <w:pPr>
              <w:jc w:val="center"/>
              <w:rPr>
                <w:szCs w:val="24"/>
              </w:rPr>
            </w:pPr>
            <w:r>
              <w:rPr>
                <w:szCs w:val="24"/>
              </w:rPr>
              <w:t>1</w:t>
            </w:r>
          </w:p>
        </w:tc>
        <w:tc>
          <w:tcPr>
            <w:tcW w:w="630" w:type="dxa"/>
            <w:vAlign w:val="center"/>
          </w:tcPr>
          <w:p w:rsidR="00753467" w:rsidRPr="003E7822" w:rsidRDefault="003E6D07" w:rsidP="00604724">
            <w:pPr>
              <w:jc w:val="center"/>
              <w:rPr>
                <w:szCs w:val="24"/>
              </w:rPr>
            </w:pPr>
            <w:r>
              <w:rPr>
                <w:szCs w:val="24"/>
              </w:rPr>
              <w:t>0</w:t>
            </w:r>
          </w:p>
        </w:tc>
        <w:tc>
          <w:tcPr>
            <w:tcW w:w="720" w:type="dxa"/>
            <w:vAlign w:val="center"/>
          </w:tcPr>
          <w:p w:rsidR="00753467" w:rsidRPr="003E7822" w:rsidRDefault="003E6D07" w:rsidP="00604724">
            <w:pPr>
              <w:jc w:val="center"/>
              <w:rPr>
                <w:szCs w:val="24"/>
              </w:rPr>
            </w:pPr>
            <w:r>
              <w:rPr>
                <w:szCs w:val="24"/>
              </w:rPr>
              <w:t>0</w:t>
            </w:r>
          </w:p>
        </w:tc>
        <w:tc>
          <w:tcPr>
            <w:tcW w:w="630" w:type="dxa"/>
            <w:vAlign w:val="center"/>
          </w:tcPr>
          <w:p w:rsidR="00753467" w:rsidRPr="003E7822" w:rsidRDefault="003E6D07" w:rsidP="00604724">
            <w:pPr>
              <w:jc w:val="center"/>
              <w:rPr>
                <w:szCs w:val="24"/>
              </w:rPr>
            </w:pPr>
            <w:r>
              <w:rPr>
                <w:szCs w:val="24"/>
              </w:rPr>
              <w:t>X</w:t>
            </w:r>
          </w:p>
        </w:tc>
        <w:tc>
          <w:tcPr>
            <w:tcW w:w="630" w:type="dxa"/>
            <w:vAlign w:val="center"/>
          </w:tcPr>
          <w:p w:rsidR="00753467" w:rsidRPr="003E7822" w:rsidRDefault="003E6D07" w:rsidP="00604724">
            <w:pPr>
              <w:jc w:val="center"/>
              <w:rPr>
                <w:szCs w:val="24"/>
              </w:rPr>
            </w:pPr>
            <w:r>
              <w:rPr>
                <w:szCs w:val="24"/>
              </w:rPr>
              <w:t>X</w:t>
            </w:r>
          </w:p>
        </w:tc>
        <w:tc>
          <w:tcPr>
            <w:tcW w:w="630" w:type="dxa"/>
            <w:vAlign w:val="center"/>
          </w:tcPr>
          <w:p w:rsidR="00753467" w:rsidRPr="003E7822" w:rsidRDefault="003E6D07" w:rsidP="00604724">
            <w:pPr>
              <w:jc w:val="center"/>
              <w:rPr>
                <w:szCs w:val="24"/>
              </w:rPr>
            </w:pPr>
            <w:r>
              <w:rPr>
                <w:szCs w:val="24"/>
              </w:rPr>
              <w:t>X</w:t>
            </w:r>
          </w:p>
        </w:tc>
        <w:tc>
          <w:tcPr>
            <w:tcW w:w="630" w:type="dxa"/>
            <w:vAlign w:val="center"/>
          </w:tcPr>
          <w:p w:rsidR="00753467" w:rsidRPr="003E7822" w:rsidRDefault="00753467" w:rsidP="00604724">
            <w:pPr>
              <w:jc w:val="center"/>
              <w:rPr>
                <w:szCs w:val="24"/>
              </w:rPr>
            </w:pPr>
            <w:r w:rsidRPr="003E7822">
              <w:rPr>
                <w:szCs w:val="24"/>
              </w:rPr>
              <w:t>X</w:t>
            </w:r>
          </w:p>
        </w:tc>
        <w:tc>
          <w:tcPr>
            <w:tcW w:w="2898" w:type="dxa"/>
            <w:gridSpan w:val="3"/>
            <w:vAlign w:val="center"/>
          </w:tcPr>
          <w:p w:rsidR="00753467" w:rsidRPr="003E7822" w:rsidRDefault="00753467" w:rsidP="00604724">
            <w:pPr>
              <w:jc w:val="center"/>
              <w:rPr>
                <w:szCs w:val="24"/>
              </w:rPr>
            </w:pPr>
            <w:r w:rsidRPr="003E7822">
              <w:rPr>
                <w:szCs w:val="24"/>
              </w:rPr>
              <w:t>RFU</w:t>
            </w:r>
          </w:p>
        </w:tc>
      </w:tr>
      <w:tr w:rsidR="003E6D07" w:rsidRPr="003E7822" w:rsidTr="00604724">
        <w:tc>
          <w:tcPr>
            <w:tcW w:w="720" w:type="dxa"/>
            <w:vAlign w:val="center"/>
          </w:tcPr>
          <w:p w:rsidR="003E6D07" w:rsidRPr="003E7822" w:rsidRDefault="003E6D07" w:rsidP="00604724">
            <w:pPr>
              <w:jc w:val="center"/>
              <w:rPr>
                <w:szCs w:val="24"/>
              </w:rPr>
            </w:pPr>
            <w:r>
              <w:rPr>
                <w:szCs w:val="24"/>
              </w:rPr>
              <w:t>0</w:t>
            </w:r>
          </w:p>
        </w:tc>
        <w:tc>
          <w:tcPr>
            <w:tcW w:w="630" w:type="dxa"/>
            <w:gridSpan w:val="2"/>
            <w:vAlign w:val="center"/>
          </w:tcPr>
          <w:p w:rsidR="003E6D07" w:rsidRDefault="003E6D07" w:rsidP="00604724">
            <w:pPr>
              <w:jc w:val="center"/>
              <w:rPr>
                <w:szCs w:val="24"/>
              </w:rPr>
            </w:pPr>
            <w:r>
              <w:rPr>
                <w:szCs w:val="24"/>
              </w:rPr>
              <w:t>1</w:t>
            </w:r>
          </w:p>
        </w:tc>
        <w:tc>
          <w:tcPr>
            <w:tcW w:w="630" w:type="dxa"/>
            <w:vAlign w:val="center"/>
          </w:tcPr>
          <w:p w:rsidR="003E6D07" w:rsidRPr="003E7822" w:rsidRDefault="003E6D07" w:rsidP="00604724">
            <w:pPr>
              <w:jc w:val="center"/>
              <w:rPr>
                <w:szCs w:val="24"/>
              </w:rPr>
            </w:pPr>
            <w:r>
              <w:rPr>
                <w:szCs w:val="24"/>
              </w:rPr>
              <w:t>X</w:t>
            </w:r>
          </w:p>
        </w:tc>
        <w:tc>
          <w:tcPr>
            <w:tcW w:w="720" w:type="dxa"/>
            <w:vAlign w:val="center"/>
          </w:tcPr>
          <w:p w:rsidR="003E6D07" w:rsidRPr="003E7822" w:rsidRDefault="003E6D07" w:rsidP="00604724">
            <w:pPr>
              <w:jc w:val="center"/>
              <w:rPr>
                <w:szCs w:val="24"/>
              </w:rPr>
            </w:pPr>
            <w:r>
              <w:rPr>
                <w:szCs w:val="24"/>
              </w:rPr>
              <w:t>X</w:t>
            </w:r>
          </w:p>
        </w:tc>
        <w:tc>
          <w:tcPr>
            <w:tcW w:w="630" w:type="dxa"/>
            <w:vAlign w:val="center"/>
          </w:tcPr>
          <w:p w:rsidR="003E6D07" w:rsidRPr="003E7822" w:rsidRDefault="003E6D07" w:rsidP="00604724">
            <w:pPr>
              <w:jc w:val="center"/>
              <w:rPr>
                <w:szCs w:val="24"/>
              </w:rPr>
            </w:pPr>
            <w:r>
              <w:rPr>
                <w:szCs w:val="24"/>
              </w:rPr>
              <w:t>X</w:t>
            </w:r>
          </w:p>
        </w:tc>
        <w:tc>
          <w:tcPr>
            <w:tcW w:w="630" w:type="dxa"/>
            <w:vAlign w:val="center"/>
          </w:tcPr>
          <w:p w:rsidR="003E6D07" w:rsidRPr="003E7822" w:rsidRDefault="003E6D07" w:rsidP="00604724">
            <w:pPr>
              <w:jc w:val="center"/>
              <w:rPr>
                <w:szCs w:val="24"/>
              </w:rPr>
            </w:pPr>
            <w:r>
              <w:rPr>
                <w:szCs w:val="24"/>
              </w:rPr>
              <w:t>X</w:t>
            </w:r>
          </w:p>
        </w:tc>
        <w:tc>
          <w:tcPr>
            <w:tcW w:w="630" w:type="dxa"/>
            <w:vAlign w:val="center"/>
          </w:tcPr>
          <w:p w:rsidR="003E6D07" w:rsidRPr="003E7822" w:rsidRDefault="003E6D07" w:rsidP="00604724">
            <w:pPr>
              <w:jc w:val="center"/>
              <w:rPr>
                <w:szCs w:val="24"/>
              </w:rPr>
            </w:pPr>
            <w:r>
              <w:rPr>
                <w:szCs w:val="24"/>
              </w:rPr>
              <w:t>X</w:t>
            </w:r>
          </w:p>
        </w:tc>
        <w:tc>
          <w:tcPr>
            <w:tcW w:w="630" w:type="dxa"/>
            <w:vAlign w:val="center"/>
          </w:tcPr>
          <w:p w:rsidR="003E6D07" w:rsidRPr="003E7822" w:rsidRDefault="003E6D07" w:rsidP="00604724">
            <w:pPr>
              <w:jc w:val="center"/>
              <w:rPr>
                <w:szCs w:val="24"/>
              </w:rPr>
            </w:pPr>
            <w:r>
              <w:rPr>
                <w:szCs w:val="24"/>
              </w:rPr>
              <w:t>X</w:t>
            </w:r>
          </w:p>
        </w:tc>
        <w:tc>
          <w:tcPr>
            <w:tcW w:w="2898" w:type="dxa"/>
            <w:gridSpan w:val="3"/>
            <w:vAlign w:val="center"/>
          </w:tcPr>
          <w:p w:rsidR="003E6D07" w:rsidRPr="003E7822" w:rsidRDefault="003E6D07" w:rsidP="00604724">
            <w:pPr>
              <w:jc w:val="center"/>
              <w:rPr>
                <w:szCs w:val="24"/>
              </w:rPr>
            </w:pPr>
            <w:r>
              <w:rPr>
                <w:szCs w:val="24"/>
              </w:rPr>
              <w:t>RFU</w:t>
            </w:r>
          </w:p>
        </w:tc>
      </w:tr>
      <w:tr w:rsidR="00B70A3E" w:rsidRPr="003E7822" w:rsidTr="00604724">
        <w:tc>
          <w:tcPr>
            <w:tcW w:w="720" w:type="dxa"/>
            <w:vAlign w:val="center"/>
          </w:tcPr>
          <w:p w:rsidR="00B70A3E" w:rsidRPr="003E7822" w:rsidRDefault="00FC6110" w:rsidP="00604724">
            <w:pPr>
              <w:jc w:val="center"/>
              <w:rPr>
                <w:szCs w:val="24"/>
              </w:rPr>
            </w:pPr>
            <w:r>
              <w:rPr>
                <w:szCs w:val="24"/>
              </w:rPr>
              <w:t>x</w:t>
            </w:r>
          </w:p>
        </w:tc>
        <w:tc>
          <w:tcPr>
            <w:tcW w:w="630" w:type="dxa"/>
            <w:gridSpan w:val="2"/>
            <w:vAlign w:val="center"/>
          </w:tcPr>
          <w:p w:rsidR="00B70A3E" w:rsidRPr="003E7822" w:rsidRDefault="003E6D07" w:rsidP="00604724">
            <w:pPr>
              <w:jc w:val="center"/>
              <w:rPr>
                <w:szCs w:val="24"/>
              </w:rPr>
            </w:pPr>
            <w:r>
              <w:rPr>
                <w:szCs w:val="24"/>
              </w:rPr>
              <w:t>-</w:t>
            </w:r>
          </w:p>
        </w:tc>
        <w:tc>
          <w:tcPr>
            <w:tcW w:w="630" w:type="dxa"/>
            <w:vAlign w:val="center"/>
          </w:tcPr>
          <w:p w:rsidR="00B70A3E" w:rsidRPr="003E7822" w:rsidRDefault="00B70A3E" w:rsidP="00604724">
            <w:pPr>
              <w:jc w:val="center"/>
              <w:rPr>
                <w:szCs w:val="24"/>
              </w:rPr>
            </w:pPr>
            <w:r w:rsidRPr="003E7822">
              <w:rPr>
                <w:szCs w:val="24"/>
              </w:rPr>
              <w:t>-</w:t>
            </w:r>
          </w:p>
        </w:tc>
        <w:tc>
          <w:tcPr>
            <w:tcW w:w="720" w:type="dxa"/>
            <w:vAlign w:val="center"/>
          </w:tcPr>
          <w:p w:rsidR="00B70A3E" w:rsidRPr="003E7822" w:rsidRDefault="00B70A3E" w:rsidP="00604724">
            <w:pPr>
              <w:jc w:val="center"/>
              <w:rPr>
                <w:szCs w:val="24"/>
              </w:rPr>
            </w:pPr>
            <w:r w:rsidRPr="003E7822">
              <w:rPr>
                <w:szCs w:val="24"/>
              </w:rPr>
              <w:t>-</w:t>
            </w:r>
          </w:p>
        </w:tc>
        <w:tc>
          <w:tcPr>
            <w:tcW w:w="630" w:type="dxa"/>
            <w:vAlign w:val="center"/>
          </w:tcPr>
          <w:p w:rsidR="00B70A3E" w:rsidRPr="003E7822" w:rsidRDefault="00B70A3E" w:rsidP="00604724">
            <w:pPr>
              <w:jc w:val="center"/>
              <w:rPr>
                <w:szCs w:val="24"/>
              </w:rPr>
            </w:pPr>
            <w:r w:rsidRPr="003E7822">
              <w:rPr>
                <w:szCs w:val="24"/>
              </w:rPr>
              <w:t>-</w:t>
            </w:r>
          </w:p>
        </w:tc>
        <w:tc>
          <w:tcPr>
            <w:tcW w:w="630" w:type="dxa"/>
            <w:vAlign w:val="center"/>
          </w:tcPr>
          <w:p w:rsidR="00B70A3E" w:rsidRPr="003E7822" w:rsidRDefault="00B70A3E" w:rsidP="00604724">
            <w:pPr>
              <w:jc w:val="center"/>
              <w:rPr>
                <w:szCs w:val="24"/>
              </w:rPr>
            </w:pPr>
            <w:r w:rsidRPr="003E7822">
              <w:rPr>
                <w:szCs w:val="24"/>
              </w:rPr>
              <w:t>-</w:t>
            </w:r>
          </w:p>
        </w:tc>
        <w:tc>
          <w:tcPr>
            <w:tcW w:w="630" w:type="dxa"/>
            <w:vAlign w:val="center"/>
          </w:tcPr>
          <w:p w:rsidR="00B70A3E" w:rsidRPr="003E7822" w:rsidRDefault="00B70A3E" w:rsidP="00604724">
            <w:pPr>
              <w:jc w:val="center"/>
              <w:rPr>
                <w:szCs w:val="24"/>
              </w:rPr>
            </w:pPr>
            <w:r w:rsidRPr="003E7822">
              <w:rPr>
                <w:szCs w:val="24"/>
              </w:rPr>
              <w:t>-</w:t>
            </w:r>
          </w:p>
        </w:tc>
        <w:tc>
          <w:tcPr>
            <w:tcW w:w="630" w:type="dxa"/>
            <w:vAlign w:val="center"/>
          </w:tcPr>
          <w:p w:rsidR="00B70A3E" w:rsidRPr="003E7822" w:rsidRDefault="00B70A3E" w:rsidP="00604724">
            <w:pPr>
              <w:jc w:val="center"/>
              <w:rPr>
                <w:szCs w:val="24"/>
              </w:rPr>
            </w:pPr>
            <w:r w:rsidRPr="003E7822">
              <w:rPr>
                <w:szCs w:val="24"/>
              </w:rPr>
              <w:t>-</w:t>
            </w:r>
          </w:p>
        </w:tc>
        <w:tc>
          <w:tcPr>
            <w:tcW w:w="2898" w:type="dxa"/>
            <w:gridSpan w:val="3"/>
            <w:vAlign w:val="center"/>
          </w:tcPr>
          <w:p w:rsidR="00B70A3E" w:rsidRPr="003E7822" w:rsidRDefault="00B70A3E" w:rsidP="00604724">
            <w:pPr>
              <w:jc w:val="center"/>
              <w:rPr>
                <w:szCs w:val="24"/>
              </w:rPr>
            </w:pPr>
            <w:r w:rsidRPr="003E7822">
              <w:rPr>
                <w:szCs w:val="24"/>
              </w:rPr>
              <w:t>RFU</w:t>
            </w:r>
          </w:p>
        </w:tc>
      </w:tr>
    </w:tbl>
    <w:p w:rsidR="00214C56" w:rsidRDefault="00214C56">
      <w:pPr>
        <w:rPr>
          <w:rFonts w:eastAsia="Times New Roman" w:cstheme="minorHAnsi"/>
          <w:b/>
          <w:bCs/>
          <w:color w:val="000000"/>
          <w:sz w:val="24"/>
          <w:szCs w:val="24"/>
        </w:rPr>
      </w:pPr>
    </w:p>
    <w:p w:rsidR="0021235D" w:rsidRDefault="0021235D">
      <w:pPr>
        <w:rPr>
          <w:rFonts w:asciiTheme="majorHAnsi" w:eastAsia="Times New Roman" w:hAnsiTheme="majorHAnsi" w:cstheme="majorBidi"/>
          <w:b/>
          <w:bCs/>
          <w:color w:val="365F91" w:themeColor="accent1" w:themeShade="BF"/>
          <w:sz w:val="26"/>
          <w:szCs w:val="26"/>
        </w:rPr>
      </w:pPr>
      <w:r>
        <w:rPr>
          <w:rFonts w:eastAsia="Times New Roman"/>
        </w:rPr>
        <w:br w:type="page"/>
      </w:r>
    </w:p>
    <w:p w:rsidR="00214C56" w:rsidRDefault="00214C56" w:rsidP="00214C56">
      <w:pPr>
        <w:pStyle w:val="Heading2"/>
        <w:rPr>
          <w:rFonts w:eastAsia="Times New Roman"/>
        </w:rPr>
      </w:pPr>
      <w:bookmarkStart w:id="12" w:name="_Toc402784688"/>
      <w:r>
        <w:rPr>
          <w:rFonts w:eastAsia="Times New Roman"/>
        </w:rPr>
        <w:lastRenderedPageBreak/>
        <w:t>PUT DATA (DESTROY)</w:t>
      </w:r>
      <w:bookmarkEnd w:id="12"/>
    </w:p>
    <w:p w:rsidR="00214C56" w:rsidRPr="006A4B25" w:rsidRDefault="00214C56" w:rsidP="003B5532">
      <w:pPr>
        <w:jc w:val="both"/>
        <w:rPr>
          <w:rFonts w:eastAsia="Times New Roman" w:cstheme="minorHAnsi"/>
          <w:bCs/>
          <w:color w:val="000000"/>
          <w:sz w:val="24"/>
          <w:szCs w:val="24"/>
        </w:rPr>
      </w:pPr>
      <w:r>
        <w:rPr>
          <w:rFonts w:eastAsia="Times New Roman" w:cstheme="minorHAnsi"/>
          <w:bCs/>
          <w:color w:val="000000"/>
          <w:sz w:val="24"/>
          <w:szCs w:val="24"/>
        </w:rPr>
        <w:t xml:space="preserve">The PUT DATA (DESTROY) </w:t>
      </w:r>
      <w:r w:rsidRPr="00214C56">
        <w:rPr>
          <w:rFonts w:eastAsia="Times New Roman" w:cstheme="minorHAnsi"/>
          <w:bCs/>
          <w:color w:val="000000"/>
          <w:sz w:val="24"/>
          <w:szCs w:val="24"/>
        </w:rPr>
        <w:t xml:space="preserve">will initialize all the Key Containers with zeros except DEM-AUTH and DEM-KEY-WRAP key containers. These two key containers will initialize with the default authentication and </w:t>
      </w:r>
      <w:r w:rsidR="003B5532">
        <w:rPr>
          <w:rFonts w:eastAsia="Times New Roman" w:cstheme="minorHAnsi"/>
          <w:bCs/>
          <w:color w:val="000000"/>
          <w:sz w:val="24"/>
          <w:szCs w:val="24"/>
        </w:rPr>
        <w:t>wrap/unwrap</w:t>
      </w:r>
      <w:r w:rsidRPr="00214C56">
        <w:rPr>
          <w:rFonts w:eastAsia="Times New Roman" w:cstheme="minorHAnsi"/>
          <w:bCs/>
          <w:color w:val="000000"/>
          <w:sz w:val="24"/>
          <w:szCs w:val="24"/>
        </w:rPr>
        <w:t xml:space="preserve"> key values</w:t>
      </w:r>
      <w:r>
        <w:rPr>
          <w:rFonts w:eastAsia="Times New Roman" w:cstheme="minorHAnsi"/>
          <w:bCs/>
          <w:color w:val="000000"/>
          <w:sz w:val="24"/>
          <w:szCs w:val="24"/>
        </w:rPr>
        <w:t>.</w:t>
      </w:r>
    </w:p>
    <w:p w:rsidR="00214C56" w:rsidRPr="003F7446" w:rsidRDefault="00214C56" w:rsidP="00214C56">
      <w:pPr>
        <w:rPr>
          <w:rFonts w:eastAsia="Times New Roman" w:cstheme="minorHAnsi"/>
          <w:bCs/>
          <w:color w:val="000000"/>
          <w:sz w:val="24"/>
          <w:szCs w:val="24"/>
        </w:rPr>
      </w:pPr>
      <w:r>
        <w:rPr>
          <w:rFonts w:eastAsia="Times New Roman" w:cstheme="minorHAnsi"/>
          <w:b/>
          <w:bCs/>
          <w:color w:val="000000"/>
          <w:sz w:val="24"/>
          <w:szCs w:val="24"/>
        </w:rPr>
        <w:t>PUT DATA (</w:t>
      </w:r>
      <w:r w:rsidRPr="00214C56">
        <w:rPr>
          <w:rFonts w:eastAsia="Times New Roman" w:cstheme="minorHAnsi"/>
          <w:b/>
          <w:bCs/>
          <w:color w:val="000000"/>
          <w:sz w:val="24"/>
          <w:szCs w:val="24"/>
        </w:rPr>
        <w:t>DESTROY</w:t>
      </w:r>
      <w:r>
        <w:rPr>
          <w:rFonts w:eastAsia="Times New Roman" w:cstheme="minorHAnsi"/>
          <w:b/>
          <w:bCs/>
          <w:color w:val="000000"/>
          <w:sz w:val="24"/>
          <w:szCs w:val="24"/>
        </w:rPr>
        <w:t xml:space="preserve">): </w:t>
      </w:r>
      <w:r w:rsidRPr="00663A61">
        <w:rPr>
          <w:rFonts w:eastAsia="Times New Roman" w:cstheme="minorHAnsi"/>
          <w:b/>
          <w:bCs/>
          <w:color w:val="000000"/>
          <w:sz w:val="24"/>
          <w:szCs w:val="24"/>
        </w:rPr>
        <w:t>Command APDU</w:t>
      </w:r>
    </w:p>
    <w:tbl>
      <w:tblPr>
        <w:tblW w:w="0" w:type="auto"/>
        <w:tblInd w:w="128" w:type="dxa"/>
        <w:tblCellMar>
          <w:top w:w="15" w:type="dxa"/>
          <w:left w:w="15" w:type="dxa"/>
          <w:bottom w:w="15" w:type="dxa"/>
          <w:right w:w="15" w:type="dxa"/>
        </w:tblCellMar>
        <w:tblLook w:val="04A0"/>
      </w:tblPr>
      <w:tblGrid>
        <w:gridCol w:w="1890"/>
        <w:gridCol w:w="7560"/>
      </w:tblGrid>
      <w:tr w:rsidR="00214C56" w:rsidRPr="00663A61" w:rsidTr="00214C56">
        <w:tc>
          <w:tcPr>
            <w:tcW w:w="1890" w:type="dxa"/>
            <w:tcBorders>
              <w:top w:val="single" w:sz="6" w:space="0" w:color="000000"/>
              <w:left w:val="single" w:sz="6" w:space="0" w:color="000000"/>
              <w:bottom w:val="single" w:sz="6" w:space="0" w:color="000000"/>
              <w:right w:val="single" w:sz="6" w:space="0" w:color="000000"/>
            </w:tcBorders>
            <w:shd w:val="clear" w:color="auto" w:fill="CCCCCC"/>
            <w:tcMar>
              <w:top w:w="128" w:type="dxa"/>
              <w:left w:w="128" w:type="dxa"/>
              <w:bottom w:w="128" w:type="dxa"/>
              <w:right w:w="128" w:type="dxa"/>
            </w:tcMar>
            <w:hideMark/>
          </w:tcPr>
          <w:p w:rsidR="00214C56" w:rsidRPr="00663A61" w:rsidRDefault="00214C56" w:rsidP="00214C56">
            <w:pPr>
              <w:spacing w:after="0" w:line="0" w:lineRule="atLeast"/>
              <w:jc w:val="center"/>
              <w:rPr>
                <w:rFonts w:eastAsia="Times New Roman" w:cstheme="minorHAnsi"/>
                <w:sz w:val="24"/>
                <w:szCs w:val="24"/>
              </w:rPr>
            </w:pPr>
            <w:r w:rsidRPr="00663A61">
              <w:rPr>
                <w:rFonts w:eastAsia="Times New Roman" w:cstheme="minorHAnsi"/>
                <w:b/>
                <w:bCs/>
                <w:color w:val="000000"/>
                <w:sz w:val="24"/>
                <w:szCs w:val="24"/>
                <w:shd w:val="clear" w:color="auto" w:fill="CCCCCC"/>
              </w:rPr>
              <w:t>BYTE</w:t>
            </w:r>
          </w:p>
        </w:tc>
        <w:tc>
          <w:tcPr>
            <w:tcW w:w="7560" w:type="dxa"/>
            <w:tcBorders>
              <w:top w:val="single" w:sz="6" w:space="0" w:color="000000"/>
              <w:left w:val="single" w:sz="6" w:space="0" w:color="000000"/>
              <w:bottom w:val="single" w:sz="6" w:space="0" w:color="000000"/>
              <w:right w:val="single" w:sz="6" w:space="0" w:color="000000"/>
            </w:tcBorders>
            <w:shd w:val="clear" w:color="auto" w:fill="CCCCCC"/>
            <w:tcMar>
              <w:top w:w="128" w:type="dxa"/>
              <w:left w:w="128" w:type="dxa"/>
              <w:bottom w:w="128" w:type="dxa"/>
              <w:right w:w="128" w:type="dxa"/>
            </w:tcMar>
            <w:hideMark/>
          </w:tcPr>
          <w:p w:rsidR="00214C56" w:rsidRPr="00663A61" w:rsidRDefault="00214C56" w:rsidP="00214C56">
            <w:pPr>
              <w:spacing w:after="0" w:line="0" w:lineRule="atLeast"/>
              <w:jc w:val="center"/>
              <w:rPr>
                <w:rFonts w:eastAsia="Times New Roman" w:cstheme="minorHAnsi"/>
                <w:sz w:val="24"/>
                <w:szCs w:val="24"/>
              </w:rPr>
            </w:pPr>
            <w:r w:rsidRPr="00663A61">
              <w:rPr>
                <w:rFonts w:eastAsia="Times New Roman" w:cstheme="minorHAnsi"/>
                <w:b/>
                <w:bCs/>
                <w:color w:val="000000"/>
                <w:sz w:val="24"/>
                <w:szCs w:val="24"/>
                <w:shd w:val="clear" w:color="auto" w:fill="CCCCCC"/>
              </w:rPr>
              <w:t>VALUE</w:t>
            </w:r>
          </w:p>
        </w:tc>
      </w:tr>
      <w:tr w:rsidR="00214C56" w:rsidRPr="00663A61" w:rsidTr="00214C56">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214C56" w:rsidRPr="00045BFA" w:rsidRDefault="00214C56" w:rsidP="00214C56">
            <w:pPr>
              <w:spacing w:after="0" w:line="0" w:lineRule="atLeast"/>
              <w:jc w:val="center"/>
              <w:rPr>
                <w:rFonts w:eastAsia="Times New Roman" w:cstheme="minorHAnsi"/>
                <w:sz w:val="24"/>
                <w:szCs w:val="24"/>
              </w:rPr>
            </w:pPr>
            <w:r w:rsidRPr="00045BFA">
              <w:rPr>
                <w:rFonts w:eastAsia="Times New Roman" w:cstheme="minorHAnsi"/>
                <w:sz w:val="24"/>
                <w:szCs w:val="24"/>
              </w:rPr>
              <w:t>CLA</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214C56" w:rsidRPr="00045BFA" w:rsidRDefault="00214C56" w:rsidP="00214C56">
            <w:pPr>
              <w:spacing w:after="0" w:line="0" w:lineRule="atLeast"/>
              <w:rPr>
                <w:rFonts w:eastAsia="Times New Roman" w:cstheme="minorHAnsi"/>
                <w:sz w:val="24"/>
                <w:szCs w:val="24"/>
              </w:rPr>
            </w:pPr>
            <w:r w:rsidRPr="002C685D">
              <w:rPr>
                <w:rFonts w:cstheme="minorHAnsi"/>
                <w:color w:val="000000"/>
              </w:rPr>
              <w:t>00h</w:t>
            </w:r>
            <w:r>
              <w:rPr>
                <w:rFonts w:cstheme="minorHAnsi"/>
                <w:color w:val="000000"/>
              </w:rPr>
              <w:t>-03h</w:t>
            </w:r>
          </w:p>
        </w:tc>
      </w:tr>
      <w:tr w:rsidR="00214C56" w:rsidRPr="00663A61" w:rsidTr="00214C56">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214C56" w:rsidRPr="00045BFA" w:rsidRDefault="00214C56" w:rsidP="00214C56">
            <w:pPr>
              <w:spacing w:after="0" w:line="0" w:lineRule="atLeast"/>
              <w:jc w:val="center"/>
              <w:rPr>
                <w:rFonts w:eastAsia="Times New Roman" w:cstheme="minorHAnsi"/>
                <w:sz w:val="24"/>
                <w:szCs w:val="24"/>
              </w:rPr>
            </w:pPr>
            <w:r w:rsidRPr="00045BFA">
              <w:rPr>
                <w:rFonts w:eastAsia="Times New Roman" w:cstheme="minorHAnsi"/>
                <w:sz w:val="24"/>
                <w:szCs w:val="24"/>
              </w:rPr>
              <w:t>INS</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214C56" w:rsidRPr="00045BFA" w:rsidRDefault="00214C56" w:rsidP="00214C56">
            <w:pPr>
              <w:spacing w:after="0" w:line="0" w:lineRule="atLeast"/>
              <w:rPr>
                <w:rFonts w:eastAsia="Times New Roman" w:cstheme="minorHAnsi"/>
                <w:sz w:val="24"/>
                <w:szCs w:val="24"/>
              </w:rPr>
            </w:pPr>
            <w:r w:rsidRPr="00045BFA">
              <w:rPr>
                <w:rFonts w:eastAsia="Times New Roman" w:cstheme="minorHAnsi"/>
                <w:sz w:val="24"/>
                <w:szCs w:val="24"/>
              </w:rPr>
              <w:t>DAh</w:t>
            </w:r>
          </w:p>
        </w:tc>
      </w:tr>
      <w:tr w:rsidR="00214C56" w:rsidRPr="00663A61" w:rsidTr="00214C56">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214C56" w:rsidRPr="00045BFA" w:rsidRDefault="00214C56" w:rsidP="00214C56">
            <w:pPr>
              <w:spacing w:after="0" w:line="0" w:lineRule="atLeast"/>
              <w:jc w:val="center"/>
              <w:rPr>
                <w:rFonts w:eastAsia="Times New Roman" w:cstheme="minorHAnsi"/>
                <w:sz w:val="24"/>
                <w:szCs w:val="24"/>
              </w:rPr>
            </w:pPr>
            <w:r w:rsidRPr="00045BFA">
              <w:rPr>
                <w:rFonts w:eastAsia="Times New Roman" w:cstheme="minorHAnsi"/>
                <w:sz w:val="24"/>
                <w:szCs w:val="24"/>
              </w:rPr>
              <w:t>P1</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214C56" w:rsidRPr="00045BFA" w:rsidRDefault="00214C56" w:rsidP="00214C56">
            <w:pPr>
              <w:spacing w:after="0" w:line="0" w:lineRule="atLeast"/>
              <w:rPr>
                <w:rFonts w:eastAsia="Times New Roman" w:cstheme="minorHAnsi"/>
                <w:sz w:val="24"/>
                <w:szCs w:val="24"/>
              </w:rPr>
            </w:pPr>
            <w:r w:rsidRPr="00045BFA">
              <w:rPr>
                <w:rFonts w:eastAsia="Times New Roman" w:cstheme="minorHAnsi"/>
                <w:sz w:val="24"/>
                <w:szCs w:val="24"/>
              </w:rPr>
              <w:t>01h</w:t>
            </w:r>
          </w:p>
        </w:tc>
      </w:tr>
      <w:tr w:rsidR="00214C56" w:rsidRPr="00663A61" w:rsidTr="00214C56">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214C56" w:rsidRPr="00045BFA" w:rsidRDefault="00214C56" w:rsidP="00214C56">
            <w:pPr>
              <w:spacing w:after="0" w:line="0" w:lineRule="atLeast"/>
              <w:jc w:val="center"/>
              <w:rPr>
                <w:rFonts w:eastAsia="Times New Roman" w:cstheme="minorHAnsi"/>
                <w:sz w:val="24"/>
                <w:szCs w:val="24"/>
              </w:rPr>
            </w:pPr>
            <w:r w:rsidRPr="00045BFA">
              <w:rPr>
                <w:rFonts w:eastAsia="Times New Roman" w:cstheme="minorHAnsi"/>
                <w:sz w:val="24"/>
                <w:szCs w:val="24"/>
              </w:rPr>
              <w:t>P2</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214C56" w:rsidRPr="00060601" w:rsidRDefault="00214C56" w:rsidP="006211B9">
            <w:pPr>
              <w:autoSpaceDE w:val="0"/>
              <w:autoSpaceDN w:val="0"/>
              <w:adjustRightInd w:val="0"/>
              <w:spacing w:after="0" w:line="240" w:lineRule="auto"/>
              <w:rPr>
                <w:rFonts w:cstheme="minorHAnsi"/>
                <w:sz w:val="24"/>
                <w:szCs w:val="24"/>
              </w:rPr>
            </w:pPr>
            <w:r>
              <w:rPr>
                <w:rFonts w:cstheme="minorHAnsi"/>
                <w:iCs/>
                <w:sz w:val="24"/>
                <w:szCs w:val="24"/>
              </w:rPr>
              <w:t>FFh</w:t>
            </w:r>
          </w:p>
        </w:tc>
      </w:tr>
      <w:tr w:rsidR="00214C56" w:rsidRPr="00663A61" w:rsidTr="00214C56">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214C56" w:rsidRPr="00045BFA" w:rsidRDefault="00214C56" w:rsidP="00214C56">
            <w:pPr>
              <w:spacing w:after="0" w:line="0" w:lineRule="atLeast"/>
              <w:jc w:val="center"/>
              <w:rPr>
                <w:rFonts w:eastAsia="Times New Roman" w:cstheme="minorHAnsi"/>
                <w:sz w:val="24"/>
                <w:szCs w:val="24"/>
              </w:rPr>
            </w:pPr>
            <w:r w:rsidRPr="00045BFA">
              <w:rPr>
                <w:rFonts w:eastAsia="Times New Roman" w:cstheme="minorHAnsi"/>
                <w:sz w:val="24"/>
                <w:szCs w:val="24"/>
              </w:rPr>
              <w:t>Lc</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214C56" w:rsidRPr="00045BFA" w:rsidRDefault="00214C56" w:rsidP="006211B9">
            <w:pPr>
              <w:spacing w:after="0" w:line="0" w:lineRule="atLeast"/>
              <w:rPr>
                <w:rFonts w:eastAsia="Times New Roman" w:cstheme="minorHAnsi"/>
                <w:sz w:val="24"/>
                <w:szCs w:val="24"/>
              </w:rPr>
            </w:pPr>
            <w:r>
              <w:rPr>
                <w:rFonts w:eastAsia="Times New Roman" w:cstheme="minorHAnsi"/>
                <w:sz w:val="24"/>
                <w:szCs w:val="24"/>
              </w:rPr>
              <w:t xml:space="preserve">00h </w:t>
            </w:r>
          </w:p>
        </w:tc>
      </w:tr>
      <w:tr w:rsidR="00214C56" w:rsidRPr="00663A61" w:rsidTr="00214C56">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214C56" w:rsidRPr="00045BFA" w:rsidRDefault="00214C56" w:rsidP="00214C56">
            <w:pPr>
              <w:spacing w:after="0" w:line="0" w:lineRule="atLeast"/>
              <w:jc w:val="center"/>
              <w:rPr>
                <w:rFonts w:eastAsia="Times New Roman" w:cstheme="minorHAnsi"/>
                <w:sz w:val="24"/>
                <w:szCs w:val="24"/>
              </w:rPr>
            </w:pPr>
            <w:r w:rsidRPr="00045BFA">
              <w:rPr>
                <w:rFonts w:eastAsia="Times New Roman" w:cstheme="minorHAnsi"/>
                <w:sz w:val="24"/>
                <w:szCs w:val="24"/>
              </w:rPr>
              <w:t>Data</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214C56" w:rsidRPr="00045BFA" w:rsidRDefault="006211B9" w:rsidP="006211B9">
            <w:pPr>
              <w:spacing w:after="0" w:line="0" w:lineRule="atLeast"/>
              <w:rPr>
                <w:rFonts w:eastAsia="Times New Roman" w:cstheme="minorHAnsi"/>
                <w:sz w:val="24"/>
                <w:szCs w:val="24"/>
              </w:rPr>
            </w:pPr>
            <w:r>
              <w:rPr>
                <w:rFonts w:eastAsia="Times New Roman" w:cstheme="minorHAnsi"/>
                <w:sz w:val="24"/>
                <w:szCs w:val="24"/>
              </w:rPr>
              <w:t>Empty</w:t>
            </w:r>
          </w:p>
        </w:tc>
      </w:tr>
      <w:tr w:rsidR="00214C56" w:rsidRPr="00663A61" w:rsidTr="00214C56">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214C56" w:rsidRPr="00045BFA" w:rsidRDefault="00214C56" w:rsidP="00214C56">
            <w:pPr>
              <w:spacing w:after="0" w:line="0" w:lineRule="atLeast"/>
              <w:jc w:val="center"/>
              <w:rPr>
                <w:rFonts w:eastAsia="Times New Roman" w:cstheme="minorHAnsi"/>
                <w:sz w:val="24"/>
                <w:szCs w:val="24"/>
              </w:rPr>
            </w:pPr>
            <w:r w:rsidRPr="00045BFA">
              <w:rPr>
                <w:rFonts w:eastAsia="Times New Roman" w:cstheme="minorHAnsi"/>
                <w:sz w:val="24"/>
                <w:szCs w:val="24"/>
              </w:rPr>
              <w:t>Le</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214C56" w:rsidRPr="00045BFA" w:rsidRDefault="00214C56" w:rsidP="00214C56">
            <w:pPr>
              <w:spacing w:after="0" w:line="0" w:lineRule="atLeast"/>
              <w:rPr>
                <w:rFonts w:eastAsia="Times New Roman" w:cstheme="minorHAnsi"/>
                <w:sz w:val="24"/>
                <w:szCs w:val="24"/>
              </w:rPr>
            </w:pPr>
            <w:r>
              <w:rPr>
                <w:rFonts w:eastAsia="Times New Roman" w:cstheme="minorHAnsi"/>
                <w:sz w:val="24"/>
                <w:szCs w:val="24"/>
              </w:rPr>
              <w:t>Empty</w:t>
            </w:r>
          </w:p>
        </w:tc>
      </w:tr>
    </w:tbl>
    <w:p w:rsidR="00214C56" w:rsidRDefault="00214C56" w:rsidP="00214C56">
      <w:pPr>
        <w:spacing w:after="120" w:line="240" w:lineRule="auto"/>
        <w:rPr>
          <w:rFonts w:eastAsia="Times New Roman" w:cstheme="minorHAnsi"/>
          <w:b/>
          <w:bCs/>
          <w:color w:val="000000"/>
          <w:sz w:val="24"/>
          <w:szCs w:val="24"/>
        </w:rPr>
      </w:pPr>
    </w:p>
    <w:p w:rsidR="00934CFD" w:rsidRDefault="00934CFD" w:rsidP="00214C56">
      <w:pPr>
        <w:spacing w:after="120" w:line="240" w:lineRule="auto"/>
        <w:rPr>
          <w:rFonts w:eastAsia="Times New Roman" w:cstheme="minorHAnsi"/>
          <w:b/>
          <w:bCs/>
          <w:color w:val="000000"/>
          <w:sz w:val="24"/>
          <w:szCs w:val="24"/>
        </w:rPr>
      </w:pPr>
    </w:p>
    <w:p w:rsidR="00934CFD" w:rsidRDefault="00934CFD" w:rsidP="00214C56">
      <w:pPr>
        <w:spacing w:after="120" w:line="240" w:lineRule="auto"/>
        <w:rPr>
          <w:rFonts w:eastAsia="Times New Roman" w:cstheme="minorHAnsi"/>
          <w:b/>
          <w:bCs/>
          <w:color w:val="000000"/>
          <w:sz w:val="24"/>
          <w:szCs w:val="24"/>
        </w:rPr>
      </w:pPr>
    </w:p>
    <w:p w:rsidR="00934CFD" w:rsidRDefault="00934CFD" w:rsidP="00214C56">
      <w:pPr>
        <w:spacing w:after="120" w:line="240" w:lineRule="auto"/>
        <w:rPr>
          <w:rFonts w:eastAsia="Times New Roman" w:cstheme="minorHAnsi"/>
          <w:b/>
          <w:bCs/>
          <w:color w:val="000000"/>
          <w:sz w:val="24"/>
          <w:szCs w:val="24"/>
        </w:rPr>
      </w:pPr>
    </w:p>
    <w:p w:rsidR="00214C56" w:rsidRPr="00E517C3" w:rsidRDefault="00214C56" w:rsidP="00214C56">
      <w:pPr>
        <w:spacing w:after="120" w:line="240" w:lineRule="auto"/>
        <w:rPr>
          <w:rFonts w:cstheme="minorHAnsi"/>
          <w:b/>
          <w:bCs/>
          <w:color w:val="000000"/>
          <w:sz w:val="24"/>
          <w:szCs w:val="24"/>
        </w:rPr>
      </w:pPr>
      <w:r>
        <w:rPr>
          <w:rFonts w:eastAsia="Times New Roman" w:cstheme="minorHAnsi"/>
          <w:b/>
          <w:bCs/>
          <w:color w:val="000000"/>
          <w:sz w:val="24"/>
          <w:szCs w:val="24"/>
        </w:rPr>
        <w:t>PUT DATA (</w:t>
      </w:r>
      <w:r w:rsidRPr="00214C56">
        <w:rPr>
          <w:rFonts w:eastAsia="Times New Roman" w:cstheme="minorHAnsi"/>
          <w:b/>
          <w:bCs/>
          <w:color w:val="000000"/>
          <w:sz w:val="24"/>
          <w:szCs w:val="24"/>
        </w:rPr>
        <w:t>DESTROY</w:t>
      </w:r>
      <w:r>
        <w:rPr>
          <w:rFonts w:eastAsia="Times New Roman" w:cstheme="minorHAnsi"/>
          <w:b/>
          <w:bCs/>
          <w:color w:val="000000"/>
          <w:sz w:val="24"/>
          <w:szCs w:val="24"/>
        </w:rPr>
        <w:t xml:space="preserve">): </w:t>
      </w:r>
      <w:r w:rsidRPr="00E517C3">
        <w:rPr>
          <w:rFonts w:cstheme="minorHAnsi"/>
          <w:b/>
          <w:bCs/>
          <w:color w:val="000000"/>
          <w:sz w:val="24"/>
          <w:szCs w:val="24"/>
        </w:rPr>
        <w:t>Response APDU</w:t>
      </w:r>
    </w:p>
    <w:tbl>
      <w:tblPr>
        <w:tblW w:w="0" w:type="auto"/>
        <w:tblInd w:w="117" w:type="dxa"/>
        <w:tblCellMar>
          <w:top w:w="15" w:type="dxa"/>
          <w:left w:w="15" w:type="dxa"/>
          <w:bottom w:w="15" w:type="dxa"/>
          <w:right w:w="15" w:type="dxa"/>
        </w:tblCellMar>
        <w:tblLook w:val="04A0"/>
      </w:tblPr>
      <w:tblGrid>
        <w:gridCol w:w="1530"/>
        <w:gridCol w:w="7830"/>
      </w:tblGrid>
      <w:tr w:rsidR="00214C56" w:rsidRPr="00E517C3" w:rsidTr="00214C56">
        <w:tc>
          <w:tcPr>
            <w:tcW w:w="153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214C56" w:rsidRPr="00E517C3" w:rsidRDefault="00214C56" w:rsidP="00214C56">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b/>
                <w:bCs/>
                <w:color w:val="000000"/>
                <w:shd w:val="clear" w:color="auto" w:fill="CCCCCC"/>
              </w:rPr>
              <w:t>BYTE</w:t>
            </w:r>
          </w:p>
        </w:tc>
        <w:tc>
          <w:tcPr>
            <w:tcW w:w="783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214C56" w:rsidRPr="00E517C3" w:rsidRDefault="00214C56" w:rsidP="00214C56">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b/>
                <w:bCs/>
                <w:color w:val="000000"/>
                <w:shd w:val="clear" w:color="auto" w:fill="CCCCCC"/>
              </w:rPr>
              <w:t>VALUE</w:t>
            </w:r>
          </w:p>
        </w:tc>
      </w:tr>
      <w:tr w:rsidR="00214C56" w:rsidRPr="00E517C3" w:rsidTr="00214C56">
        <w:tc>
          <w:tcPr>
            <w:tcW w:w="15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214C56" w:rsidRPr="00E517C3" w:rsidRDefault="00214C56" w:rsidP="00214C56">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color w:val="000000"/>
              </w:rPr>
              <w:t>Data</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214C56" w:rsidRPr="00E517C3" w:rsidRDefault="00214C56" w:rsidP="00214C56">
            <w:pPr>
              <w:pStyle w:val="NormalWeb"/>
              <w:spacing w:before="0" w:beforeAutospacing="0" w:after="0" w:afterAutospacing="0" w:line="0" w:lineRule="atLeast"/>
              <w:rPr>
                <w:rFonts w:asciiTheme="minorHAnsi" w:hAnsiTheme="minorHAnsi" w:cstheme="minorHAnsi"/>
              </w:rPr>
            </w:pPr>
            <w:r>
              <w:rPr>
                <w:rFonts w:cstheme="minorHAnsi"/>
              </w:rPr>
              <w:t>Empty</w:t>
            </w:r>
          </w:p>
        </w:tc>
      </w:tr>
      <w:tr w:rsidR="00214C56" w:rsidRPr="00E517C3" w:rsidTr="00214C56">
        <w:trPr>
          <w:trHeight w:val="327"/>
        </w:trPr>
        <w:tc>
          <w:tcPr>
            <w:tcW w:w="15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214C56" w:rsidRPr="00E517C3" w:rsidRDefault="00214C56" w:rsidP="00214C56">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color w:val="000000"/>
              </w:rPr>
              <w:t>SW1 - SW2</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214C56" w:rsidRPr="00E517C3" w:rsidRDefault="00214C56" w:rsidP="00214C56">
            <w:pPr>
              <w:pStyle w:val="NormalWeb"/>
              <w:spacing w:before="0" w:beforeAutospacing="0" w:after="0" w:afterAutospacing="0" w:line="0" w:lineRule="atLeast"/>
              <w:rPr>
                <w:rFonts w:asciiTheme="minorHAnsi" w:hAnsiTheme="minorHAnsi" w:cstheme="minorHAnsi"/>
              </w:rPr>
            </w:pPr>
            <w:r w:rsidRPr="00E517C3">
              <w:rPr>
                <w:rFonts w:asciiTheme="minorHAnsi" w:hAnsiTheme="minorHAnsi" w:cstheme="minorHAnsi"/>
                <w:color w:val="000000"/>
              </w:rPr>
              <w:t>Status Bytes</w:t>
            </w:r>
          </w:p>
        </w:tc>
      </w:tr>
    </w:tbl>
    <w:p w:rsidR="00214C56" w:rsidRDefault="00214C56" w:rsidP="00214C56">
      <w:pPr>
        <w:rPr>
          <w:b/>
          <w:sz w:val="28"/>
          <w:szCs w:val="28"/>
        </w:rPr>
      </w:pPr>
    </w:p>
    <w:p w:rsidR="0021235D" w:rsidRDefault="0021235D">
      <w:pPr>
        <w:rPr>
          <w:rFonts w:asciiTheme="majorHAnsi" w:eastAsiaTheme="majorEastAsia" w:hAnsiTheme="majorHAnsi" w:cstheme="majorBidi"/>
          <w:b/>
          <w:bCs/>
          <w:color w:val="365F91" w:themeColor="accent1" w:themeShade="BF"/>
          <w:sz w:val="28"/>
          <w:szCs w:val="28"/>
        </w:rPr>
      </w:pPr>
      <w:r>
        <w:br w:type="page"/>
      </w:r>
    </w:p>
    <w:p w:rsidR="00AC7A9D" w:rsidRDefault="00AC7A9D" w:rsidP="00AC7A9D">
      <w:pPr>
        <w:pStyle w:val="Heading1"/>
      </w:pPr>
      <w:bookmarkStart w:id="13" w:name="_Toc402784689"/>
      <w:r w:rsidRPr="000775BA">
        <w:lastRenderedPageBreak/>
        <w:t>G</w:t>
      </w:r>
      <w:r w:rsidR="007322A5">
        <w:t>et</w:t>
      </w:r>
      <w:r w:rsidRPr="000775BA">
        <w:t xml:space="preserve"> D</w:t>
      </w:r>
      <w:r w:rsidR="007322A5">
        <w:t>ata</w:t>
      </w:r>
      <w:bookmarkEnd w:id="13"/>
    </w:p>
    <w:p w:rsidR="00723944" w:rsidRPr="001B0C74" w:rsidRDefault="00723944" w:rsidP="00723944">
      <w:pPr>
        <w:rPr>
          <w:rFonts w:eastAsia="Times New Roman" w:cstheme="minorHAnsi"/>
          <w:bCs/>
          <w:color w:val="000000"/>
          <w:sz w:val="24"/>
          <w:szCs w:val="24"/>
        </w:rPr>
      </w:pPr>
      <w:r w:rsidRPr="00507D08">
        <w:rPr>
          <w:rFonts w:cstheme="minorHAnsi"/>
          <w:color w:val="000000"/>
        </w:rPr>
        <w:t xml:space="preserve">The </w:t>
      </w:r>
      <w:r>
        <w:rPr>
          <w:rFonts w:cstheme="minorHAnsi"/>
          <w:color w:val="000000"/>
        </w:rPr>
        <w:t xml:space="preserve">GET DATA </w:t>
      </w:r>
      <w:r w:rsidRPr="00507D08">
        <w:rPr>
          <w:rFonts w:cstheme="minorHAnsi"/>
          <w:color w:val="000000"/>
        </w:rPr>
        <w:t>command</w:t>
      </w:r>
      <w:r>
        <w:rPr>
          <w:rFonts w:cstheme="minorHAnsi"/>
          <w:color w:val="000000"/>
        </w:rPr>
        <w:t xml:space="preserve"> retrieves the RSA Public Key components (Modulus and Exponent) </w:t>
      </w:r>
      <w:r w:rsidR="007631FD">
        <w:rPr>
          <w:rFonts w:cstheme="minorHAnsi"/>
          <w:color w:val="000000"/>
        </w:rPr>
        <w:t>and</w:t>
      </w:r>
      <w:r>
        <w:rPr>
          <w:rFonts w:cstheme="minorHAnsi"/>
          <w:color w:val="000000"/>
        </w:rPr>
        <w:t xml:space="preserve"> EC Public Key</w:t>
      </w:r>
      <w:r w:rsidR="007631FD">
        <w:rPr>
          <w:rFonts w:cstheme="minorHAnsi"/>
          <w:color w:val="000000"/>
        </w:rPr>
        <w:t xml:space="preserve"> in plain form</w:t>
      </w:r>
      <w:r w:rsidR="00BC7D26">
        <w:rPr>
          <w:rFonts w:cstheme="minorHAnsi"/>
          <w:color w:val="000000"/>
        </w:rPr>
        <w:t xml:space="preserve"> or Secret Key</w:t>
      </w:r>
      <w:r w:rsidR="005C2A23">
        <w:rPr>
          <w:rFonts w:cstheme="minorHAnsi"/>
          <w:color w:val="000000"/>
        </w:rPr>
        <w:t xml:space="preserve"> </w:t>
      </w:r>
      <w:r w:rsidR="007631FD">
        <w:rPr>
          <w:rFonts w:cstheme="minorHAnsi"/>
          <w:color w:val="000000"/>
        </w:rPr>
        <w:t xml:space="preserve">and </w:t>
      </w:r>
      <w:r w:rsidR="005C2A23">
        <w:rPr>
          <w:rFonts w:cstheme="minorHAnsi"/>
          <w:color w:val="000000"/>
        </w:rPr>
        <w:t>Share Secret</w:t>
      </w:r>
      <w:r w:rsidR="007631FD">
        <w:rPr>
          <w:rFonts w:cstheme="minorHAnsi"/>
          <w:color w:val="000000"/>
        </w:rPr>
        <w:t xml:space="preserve"> in encrypted form</w:t>
      </w:r>
      <w:r>
        <w:rPr>
          <w:rFonts w:cstheme="minorHAnsi"/>
          <w:color w:val="000000"/>
        </w:rPr>
        <w:t xml:space="preserve">. It can also be used to read the </w:t>
      </w:r>
      <w:r w:rsidR="00871B67">
        <w:rPr>
          <w:rFonts w:cstheme="minorHAnsi"/>
          <w:color w:val="000000"/>
        </w:rPr>
        <w:t xml:space="preserve">Applet Info and </w:t>
      </w:r>
      <w:r>
        <w:rPr>
          <w:rFonts w:cstheme="minorHAnsi"/>
          <w:color w:val="000000"/>
        </w:rPr>
        <w:t xml:space="preserve">current operation state of </w:t>
      </w:r>
      <w:r w:rsidRPr="001B0C74">
        <w:rPr>
          <w:rFonts w:cstheme="minorHAnsi"/>
          <w:b/>
          <w:color w:val="000000"/>
        </w:rPr>
        <w:t>Demo-Applet</w:t>
      </w:r>
      <w:r>
        <w:rPr>
          <w:rFonts w:cstheme="minorHAnsi"/>
          <w:b/>
          <w:color w:val="000000"/>
        </w:rPr>
        <w:t>.</w:t>
      </w:r>
    </w:p>
    <w:p w:rsidR="00723944" w:rsidRPr="003F7446" w:rsidRDefault="00723944" w:rsidP="00723944">
      <w:pPr>
        <w:rPr>
          <w:rFonts w:eastAsia="Times New Roman" w:cstheme="minorHAnsi"/>
          <w:bCs/>
          <w:color w:val="000000"/>
          <w:sz w:val="24"/>
          <w:szCs w:val="24"/>
        </w:rPr>
      </w:pPr>
      <w:r>
        <w:rPr>
          <w:rFonts w:eastAsia="Times New Roman" w:cstheme="minorHAnsi"/>
          <w:b/>
          <w:bCs/>
          <w:color w:val="000000"/>
          <w:sz w:val="24"/>
          <w:szCs w:val="24"/>
        </w:rPr>
        <w:t>GET DATA:</w:t>
      </w:r>
      <w:r w:rsidRPr="00663A61">
        <w:rPr>
          <w:rFonts w:eastAsia="Times New Roman" w:cstheme="minorHAnsi"/>
          <w:b/>
          <w:bCs/>
          <w:color w:val="000000"/>
          <w:sz w:val="24"/>
          <w:szCs w:val="24"/>
        </w:rPr>
        <w:t xml:space="preserve"> Command APDU</w:t>
      </w:r>
    </w:p>
    <w:tbl>
      <w:tblPr>
        <w:tblW w:w="0" w:type="auto"/>
        <w:tblInd w:w="128" w:type="dxa"/>
        <w:tblCellMar>
          <w:top w:w="15" w:type="dxa"/>
          <w:left w:w="15" w:type="dxa"/>
          <w:bottom w:w="15" w:type="dxa"/>
          <w:right w:w="15" w:type="dxa"/>
        </w:tblCellMar>
        <w:tblLook w:val="04A0"/>
      </w:tblPr>
      <w:tblGrid>
        <w:gridCol w:w="1890"/>
        <w:gridCol w:w="7560"/>
      </w:tblGrid>
      <w:tr w:rsidR="00723944" w:rsidRPr="00663A61" w:rsidTr="00604724">
        <w:tc>
          <w:tcPr>
            <w:tcW w:w="1890" w:type="dxa"/>
            <w:tcBorders>
              <w:top w:val="single" w:sz="6" w:space="0" w:color="000000"/>
              <w:left w:val="single" w:sz="6" w:space="0" w:color="000000"/>
              <w:bottom w:val="single" w:sz="6" w:space="0" w:color="000000"/>
              <w:right w:val="single" w:sz="6" w:space="0" w:color="000000"/>
            </w:tcBorders>
            <w:shd w:val="clear" w:color="auto" w:fill="CCCCCC"/>
            <w:tcMar>
              <w:top w:w="128" w:type="dxa"/>
              <w:left w:w="128" w:type="dxa"/>
              <w:bottom w:w="128" w:type="dxa"/>
              <w:right w:w="128" w:type="dxa"/>
            </w:tcMar>
            <w:hideMark/>
          </w:tcPr>
          <w:p w:rsidR="00723944" w:rsidRPr="00663A61" w:rsidRDefault="00723944" w:rsidP="00604724">
            <w:pPr>
              <w:spacing w:after="0" w:line="0" w:lineRule="atLeast"/>
              <w:jc w:val="center"/>
              <w:rPr>
                <w:rFonts w:eastAsia="Times New Roman" w:cstheme="minorHAnsi"/>
                <w:sz w:val="24"/>
                <w:szCs w:val="24"/>
              </w:rPr>
            </w:pPr>
            <w:r w:rsidRPr="00663A61">
              <w:rPr>
                <w:rFonts w:eastAsia="Times New Roman" w:cstheme="minorHAnsi"/>
                <w:b/>
                <w:bCs/>
                <w:color w:val="000000"/>
                <w:sz w:val="24"/>
                <w:szCs w:val="24"/>
                <w:shd w:val="clear" w:color="auto" w:fill="CCCCCC"/>
              </w:rPr>
              <w:t>BYTE</w:t>
            </w:r>
          </w:p>
        </w:tc>
        <w:tc>
          <w:tcPr>
            <w:tcW w:w="7560" w:type="dxa"/>
            <w:tcBorders>
              <w:top w:val="single" w:sz="6" w:space="0" w:color="000000"/>
              <w:left w:val="single" w:sz="6" w:space="0" w:color="000000"/>
              <w:bottom w:val="single" w:sz="6" w:space="0" w:color="000000"/>
              <w:right w:val="single" w:sz="6" w:space="0" w:color="000000"/>
            </w:tcBorders>
            <w:shd w:val="clear" w:color="auto" w:fill="CCCCCC"/>
            <w:tcMar>
              <w:top w:w="128" w:type="dxa"/>
              <w:left w:w="128" w:type="dxa"/>
              <w:bottom w:w="128" w:type="dxa"/>
              <w:right w:w="128" w:type="dxa"/>
            </w:tcMar>
            <w:hideMark/>
          </w:tcPr>
          <w:p w:rsidR="00723944" w:rsidRPr="00663A61" w:rsidRDefault="00723944" w:rsidP="00604724">
            <w:pPr>
              <w:spacing w:after="0" w:line="0" w:lineRule="atLeast"/>
              <w:jc w:val="center"/>
              <w:rPr>
                <w:rFonts w:eastAsia="Times New Roman" w:cstheme="minorHAnsi"/>
                <w:sz w:val="24"/>
                <w:szCs w:val="24"/>
              </w:rPr>
            </w:pPr>
            <w:r w:rsidRPr="00663A61">
              <w:rPr>
                <w:rFonts w:eastAsia="Times New Roman" w:cstheme="minorHAnsi"/>
                <w:b/>
                <w:bCs/>
                <w:color w:val="000000"/>
                <w:sz w:val="24"/>
                <w:szCs w:val="24"/>
                <w:shd w:val="clear" w:color="auto" w:fill="CCCCCC"/>
              </w:rPr>
              <w:t>VALUE</w:t>
            </w:r>
          </w:p>
        </w:tc>
      </w:tr>
      <w:tr w:rsidR="00723944" w:rsidRPr="00663A61" w:rsidTr="00604724">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723944" w:rsidRPr="00663A61" w:rsidRDefault="00723944" w:rsidP="00604724">
            <w:pPr>
              <w:spacing w:after="0" w:line="0" w:lineRule="atLeast"/>
              <w:jc w:val="center"/>
              <w:rPr>
                <w:rFonts w:eastAsia="Times New Roman" w:cstheme="minorHAnsi"/>
                <w:sz w:val="24"/>
                <w:szCs w:val="24"/>
              </w:rPr>
            </w:pPr>
            <w:r w:rsidRPr="00663A61">
              <w:rPr>
                <w:rFonts w:eastAsia="Times New Roman" w:cstheme="minorHAnsi"/>
                <w:color w:val="000000"/>
                <w:sz w:val="24"/>
                <w:szCs w:val="24"/>
              </w:rPr>
              <w:t>CLA</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723944" w:rsidRPr="00663A61" w:rsidRDefault="00723944" w:rsidP="00604724">
            <w:pPr>
              <w:spacing w:after="0" w:line="0" w:lineRule="atLeast"/>
              <w:rPr>
                <w:rFonts w:eastAsia="Times New Roman" w:cstheme="minorHAnsi"/>
                <w:sz w:val="24"/>
                <w:szCs w:val="24"/>
              </w:rPr>
            </w:pPr>
            <w:r w:rsidRPr="002C685D">
              <w:rPr>
                <w:rFonts w:cstheme="minorHAnsi"/>
                <w:color w:val="000000"/>
              </w:rPr>
              <w:t>00h</w:t>
            </w:r>
            <w:r>
              <w:rPr>
                <w:rFonts w:cstheme="minorHAnsi"/>
                <w:color w:val="000000"/>
              </w:rPr>
              <w:t>-03h</w:t>
            </w:r>
          </w:p>
        </w:tc>
      </w:tr>
      <w:tr w:rsidR="00723944" w:rsidRPr="00663A61" w:rsidTr="00604724">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723944" w:rsidRPr="00663A61" w:rsidRDefault="00723944" w:rsidP="00604724">
            <w:pPr>
              <w:spacing w:after="0" w:line="0" w:lineRule="atLeast"/>
              <w:jc w:val="center"/>
              <w:rPr>
                <w:rFonts w:eastAsia="Times New Roman" w:cstheme="minorHAnsi"/>
                <w:sz w:val="24"/>
                <w:szCs w:val="24"/>
              </w:rPr>
            </w:pPr>
            <w:r w:rsidRPr="00663A61">
              <w:rPr>
                <w:rFonts w:eastAsia="Times New Roman" w:cstheme="minorHAnsi"/>
                <w:color w:val="000000"/>
                <w:sz w:val="24"/>
                <w:szCs w:val="24"/>
              </w:rPr>
              <w:t>INS</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723944" w:rsidRPr="00663A61" w:rsidRDefault="00723944" w:rsidP="00604724">
            <w:pPr>
              <w:spacing w:after="0" w:line="0" w:lineRule="atLeast"/>
              <w:rPr>
                <w:rFonts w:eastAsia="Times New Roman" w:cstheme="minorHAnsi"/>
                <w:sz w:val="24"/>
                <w:szCs w:val="24"/>
              </w:rPr>
            </w:pPr>
            <w:r>
              <w:rPr>
                <w:rFonts w:eastAsia="Times New Roman" w:cstheme="minorHAnsi"/>
                <w:color w:val="000000"/>
                <w:sz w:val="24"/>
                <w:szCs w:val="24"/>
              </w:rPr>
              <w:t>CA</w:t>
            </w:r>
            <w:r w:rsidRPr="00663A61">
              <w:rPr>
                <w:rFonts w:eastAsia="Times New Roman" w:cstheme="minorHAnsi"/>
                <w:color w:val="000000"/>
                <w:sz w:val="24"/>
                <w:szCs w:val="24"/>
              </w:rPr>
              <w:t>h</w:t>
            </w:r>
          </w:p>
        </w:tc>
      </w:tr>
      <w:tr w:rsidR="00723944" w:rsidRPr="00663A61" w:rsidTr="00604724">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723944" w:rsidRPr="00663A61" w:rsidRDefault="00723944" w:rsidP="00604724">
            <w:pPr>
              <w:spacing w:after="0" w:line="0" w:lineRule="atLeast"/>
              <w:jc w:val="center"/>
              <w:rPr>
                <w:rFonts w:eastAsia="Times New Roman" w:cstheme="minorHAnsi"/>
                <w:sz w:val="24"/>
                <w:szCs w:val="24"/>
              </w:rPr>
            </w:pPr>
            <w:r w:rsidRPr="00663A61">
              <w:rPr>
                <w:rFonts w:eastAsia="Times New Roman" w:cstheme="minorHAnsi"/>
                <w:color w:val="000000"/>
                <w:sz w:val="24"/>
                <w:szCs w:val="24"/>
              </w:rPr>
              <w:t>P1</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723944" w:rsidRPr="00FB0684" w:rsidRDefault="00723944" w:rsidP="00604724">
            <w:pPr>
              <w:spacing w:after="0" w:line="0" w:lineRule="atLeast"/>
              <w:rPr>
                <w:rFonts w:eastAsia="Times New Roman" w:cstheme="minorHAnsi"/>
                <w:color w:val="000000"/>
                <w:sz w:val="24"/>
                <w:szCs w:val="24"/>
              </w:rPr>
            </w:pPr>
            <w:r>
              <w:rPr>
                <w:rFonts w:eastAsia="Times New Roman" w:cstheme="minorHAnsi"/>
                <w:color w:val="000000"/>
                <w:sz w:val="24"/>
                <w:szCs w:val="24"/>
              </w:rPr>
              <w:t>01h</w:t>
            </w:r>
          </w:p>
        </w:tc>
      </w:tr>
      <w:tr w:rsidR="00723944" w:rsidRPr="00663A61" w:rsidTr="00604724">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723944" w:rsidRPr="00663A61" w:rsidRDefault="00723944" w:rsidP="00604724">
            <w:pPr>
              <w:spacing w:after="0" w:line="0" w:lineRule="atLeast"/>
              <w:jc w:val="center"/>
              <w:rPr>
                <w:rFonts w:eastAsia="Times New Roman" w:cstheme="minorHAnsi"/>
                <w:color w:val="000000"/>
                <w:sz w:val="24"/>
                <w:szCs w:val="24"/>
              </w:rPr>
            </w:pPr>
            <w:r>
              <w:rPr>
                <w:rFonts w:eastAsia="Times New Roman" w:cstheme="minorHAnsi"/>
                <w:color w:val="000000"/>
                <w:sz w:val="24"/>
                <w:szCs w:val="24"/>
              </w:rPr>
              <w:t>P2</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723944" w:rsidRDefault="00723944" w:rsidP="00604724">
            <w:pPr>
              <w:spacing w:after="0" w:line="0" w:lineRule="atLeast"/>
              <w:rPr>
                <w:rFonts w:ascii="Courier New" w:hAnsi="Courier New" w:cs="Courier New"/>
                <w:sz w:val="24"/>
                <w:szCs w:val="24"/>
              </w:rPr>
            </w:pPr>
            <w:r>
              <w:rPr>
                <w:rFonts w:ascii="Courier New" w:hAnsi="Courier New" w:cs="Courier New"/>
                <w:sz w:val="24"/>
                <w:szCs w:val="24"/>
              </w:rPr>
              <w:t>OPERATION_STATE         :</w:t>
            </w:r>
            <w:r w:rsidR="002311F5">
              <w:rPr>
                <w:rFonts w:ascii="Courier New" w:hAnsi="Courier New" w:cs="Courier New"/>
                <w:sz w:val="24"/>
                <w:szCs w:val="24"/>
              </w:rPr>
              <w:t>00h</w:t>
            </w:r>
          </w:p>
          <w:p w:rsidR="002311F5" w:rsidRDefault="007B1DD3" w:rsidP="00604724">
            <w:pPr>
              <w:spacing w:after="0" w:line="0" w:lineRule="atLeast"/>
              <w:rPr>
                <w:rFonts w:ascii="Courier New" w:hAnsi="Courier New" w:cs="Courier New"/>
                <w:sz w:val="24"/>
                <w:szCs w:val="24"/>
              </w:rPr>
            </w:pPr>
            <w:r>
              <w:rPr>
                <w:rFonts w:ascii="Courier New" w:hAnsi="Courier New" w:cs="Courier New"/>
                <w:sz w:val="24"/>
                <w:szCs w:val="24"/>
              </w:rPr>
              <w:t>SECRET_KEY_AUTH         :01h</w:t>
            </w:r>
          </w:p>
          <w:p w:rsidR="007B1DD3" w:rsidRDefault="007B1DD3" w:rsidP="00604724">
            <w:pPr>
              <w:spacing w:after="0" w:line="0" w:lineRule="atLeast"/>
              <w:rPr>
                <w:rFonts w:ascii="Courier New" w:hAnsi="Courier New" w:cs="Courier New"/>
                <w:sz w:val="24"/>
                <w:szCs w:val="24"/>
              </w:rPr>
            </w:pPr>
            <w:r>
              <w:rPr>
                <w:rFonts w:ascii="Courier New" w:hAnsi="Courier New" w:cs="Courier New"/>
                <w:sz w:val="24"/>
                <w:szCs w:val="24"/>
              </w:rPr>
              <w:t>SECRET_KEY_CON          :10h</w:t>
            </w:r>
          </w:p>
          <w:p w:rsidR="007B1DD3" w:rsidRPr="001055F8" w:rsidRDefault="007B1DD3" w:rsidP="007B1DD3">
            <w:pPr>
              <w:spacing w:after="0" w:line="0" w:lineRule="atLeast"/>
              <w:rPr>
                <w:rFonts w:ascii="Courier New" w:hAnsi="Courier New" w:cs="Courier New"/>
                <w:sz w:val="24"/>
                <w:szCs w:val="24"/>
              </w:rPr>
            </w:pPr>
            <w:r w:rsidRPr="001055F8">
              <w:rPr>
                <w:rFonts w:ascii="Courier New" w:hAnsi="Courier New" w:cs="Courier New"/>
                <w:sz w:val="24"/>
                <w:szCs w:val="24"/>
              </w:rPr>
              <w:t>RSA_PUB_KEY_MOD_</w:t>
            </w:r>
            <w:r>
              <w:rPr>
                <w:rFonts w:ascii="Courier New" w:hAnsi="Courier New" w:cs="Courier New"/>
                <w:sz w:val="24"/>
                <w:szCs w:val="24"/>
              </w:rPr>
              <w:t>CON</w:t>
            </w:r>
            <w:r w:rsidRPr="001055F8">
              <w:rPr>
                <w:rFonts w:ascii="Courier New" w:hAnsi="Courier New" w:cs="Courier New"/>
                <w:sz w:val="24"/>
                <w:szCs w:val="24"/>
              </w:rPr>
              <w:t xml:space="preserve">     :</w:t>
            </w:r>
            <w:r>
              <w:rPr>
                <w:rFonts w:ascii="Courier New" w:hAnsi="Courier New" w:cs="Courier New"/>
                <w:sz w:val="24"/>
                <w:szCs w:val="24"/>
              </w:rPr>
              <w:t>11</w:t>
            </w:r>
            <w:r w:rsidRPr="001055F8">
              <w:rPr>
                <w:rFonts w:ascii="Courier New" w:hAnsi="Courier New" w:cs="Courier New"/>
                <w:sz w:val="24"/>
                <w:szCs w:val="24"/>
              </w:rPr>
              <w:t>h</w:t>
            </w:r>
          </w:p>
          <w:p w:rsidR="007B1DD3" w:rsidRDefault="007B1DD3" w:rsidP="00604724">
            <w:pPr>
              <w:spacing w:after="0" w:line="0" w:lineRule="atLeast"/>
              <w:rPr>
                <w:rFonts w:ascii="Courier New" w:hAnsi="Courier New" w:cs="Courier New"/>
                <w:sz w:val="24"/>
                <w:szCs w:val="24"/>
              </w:rPr>
            </w:pPr>
            <w:r w:rsidRPr="001055F8">
              <w:rPr>
                <w:rFonts w:ascii="Courier New" w:hAnsi="Courier New" w:cs="Courier New"/>
                <w:sz w:val="24"/>
                <w:szCs w:val="24"/>
              </w:rPr>
              <w:t>RSA_PUB_KEY_EXP_</w:t>
            </w:r>
            <w:r>
              <w:rPr>
                <w:rFonts w:ascii="Courier New" w:hAnsi="Courier New" w:cs="Courier New"/>
                <w:sz w:val="24"/>
                <w:szCs w:val="24"/>
              </w:rPr>
              <w:t>CON</w:t>
            </w:r>
            <w:r w:rsidRPr="001055F8">
              <w:rPr>
                <w:rFonts w:ascii="Courier New" w:hAnsi="Courier New" w:cs="Courier New"/>
                <w:sz w:val="24"/>
                <w:szCs w:val="24"/>
              </w:rPr>
              <w:t xml:space="preserve">     :</w:t>
            </w:r>
            <w:r>
              <w:rPr>
                <w:rFonts w:ascii="Courier New" w:hAnsi="Courier New" w:cs="Courier New"/>
                <w:sz w:val="24"/>
                <w:szCs w:val="24"/>
              </w:rPr>
              <w:t>12</w:t>
            </w:r>
            <w:r w:rsidRPr="001055F8">
              <w:rPr>
                <w:rFonts w:ascii="Courier New" w:hAnsi="Courier New" w:cs="Courier New"/>
                <w:sz w:val="24"/>
                <w:szCs w:val="24"/>
              </w:rPr>
              <w:t>h</w:t>
            </w:r>
          </w:p>
          <w:p w:rsidR="007B1DD3" w:rsidRDefault="007B1DD3" w:rsidP="00604724">
            <w:pPr>
              <w:spacing w:after="0" w:line="0" w:lineRule="atLeast"/>
              <w:rPr>
                <w:rFonts w:ascii="Courier New" w:hAnsi="Courier New" w:cs="Courier New"/>
                <w:sz w:val="24"/>
                <w:szCs w:val="24"/>
              </w:rPr>
            </w:pPr>
            <w:r>
              <w:rPr>
                <w:rFonts w:ascii="Courier New" w:hAnsi="Courier New" w:cs="Courier New"/>
                <w:sz w:val="24"/>
                <w:szCs w:val="24"/>
              </w:rPr>
              <w:t>SECRET_KEY_MAC          :20h</w:t>
            </w:r>
          </w:p>
          <w:p w:rsidR="00723944" w:rsidRDefault="00723944" w:rsidP="00604724">
            <w:pPr>
              <w:spacing w:after="0" w:line="0" w:lineRule="atLeast"/>
              <w:rPr>
                <w:rFonts w:ascii="Courier New" w:hAnsi="Courier New" w:cs="Courier New"/>
                <w:sz w:val="24"/>
                <w:szCs w:val="24"/>
              </w:rPr>
            </w:pPr>
            <w:r w:rsidRPr="00A347EF">
              <w:rPr>
                <w:rFonts w:ascii="Courier New" w:hAnsi="Courier New" w:cs="Courier New"/>
                <w:sz w:val="24"/>
                <w:szCs w:val="24"/>
              </w:rPr>
              <w:t>RSA_PUB_KEY</w:t>
            </w:r>
            <w:r>
              <w:rPr>
                <w:rFonts w:ascii="Courier New" w:hAnsi="Courier New" w:cs="Courier New"/>
                <w:sz w:val="24"/>
                <w:szCs w:val="24"/>
              </w:rPr>
              <w:t>_MOD_</w:t>
            </w:r>
            <w:r w:rsidR="007B1DD3">
              <w:rPr>
                <w:rFonts w:ascii="Courier New" w:hAnsi="Courier New" w:cs="Courier New"/>
                <w:sz w:val="24"/>
                <w:szCs w:val="24"/>
              </w:rPr>
              <w:t>DS</w:t>
            </w:r>
            <w:r w:rsidRPr="00A347EF">
              <w:rPr>
                <w:rFonts w:ascii="Courier New" w:hAnsi="Courier New" w:cs="Courier New"/>
                <w:sz w:val="24"/>
                <w:szCs w:val="24"/>
              </w:rPr>
              <w:t xml:space="preserve">    </w:t>
            </w:r>
            <w:r w:rsidR="00A850F9">
              <w:rPr>
                <w:rFonts w:ascii="Courier New" w:hAnsi="Courier New" w:cs="Courier New"/>
                <w:sz w:val="24"/>
                <w:szCs w:val="24"/>
              </w:rPr>
              <w:t xml:space="preserve">  </w:t>
            </w:r>
            <w:r w:rsidRPr="00A347EF">
              <w:rPr>
                <w:rFonts w:ascii="Courier New" w:hAnsi="Courier New" w:cs="Courier New"/>
                <w:sz w:val="24"/>
                <w:szCs w:val="24"/>
              </w:rPr>
              <w:t>:</w:t>
            </w:r>
            <w:r w:rsidR="007B1DD3">
              <w:rPr>
                <w:rFonts w:ascii="Courier New" w:hAnsi="Courier New" w:cs="Courier New"/>
                <w:sz w:val="24"/>
                <w:szCs w:val="24"/>
              </w:rPr>
              <w:t>2</w:t>
            </w:r>
            <w:r w:rsidR="002311F5">
              <w:rPr>
                <w:rFonts w:ascii="Courier New" w:hAnsi="Courier New" w:cs="Courier New"/>
                <w:sz w:val="24"/>
                <w:szCs w:val="24"/>
              </w:rPr>
              <w:t>1h</w:t>
            </w:r>
          </w:p>
          <w:p w:rsidR="00723944" w:rsidRDefault="00723944" w:rsidP="00604724">
            <w:pPr>
              <w:spacing w:after="0" w:line="0" w:lineRule="atLeast"/>
              <w:rPr>
                <w:rFonts w:ascii="Courier New" w:hAnsi="Courier New" w:cs="Courier New"/>
                <w:sz w:val="24"/>
                <w:szCs w:val="24"/>
              </w:rPr>
            </w:pPr>
            <w:r w:rsidRPr="00A347EF">
              <w:rPr>
                <w:rFonts w:ascii="Courier New" w:hAnsi="Courier New" w:cs="Courier New"/>
                <w:sz w:val="24"/>
                <w:szCs w:val="24"/>
              </w:rPr>
              <w:t>RSA_PUB_KEY</w:t>
            </w:r>
            <w:r>
              <w:rPr>
                <w:rFonts w:ascii="Courier New" w:hAnsi="Courier New" w:cs="Courier New"/>
                <w:sz w:val="24"/>
                <w:szCs w:val="24"/>
              </w:rPr>
              <w:t>_EXP_</w:t>
            </w:r>
            <w:r w:rsidR="00784AC4">
              <w:rPr>
                <w:rFonts w:ascii="Courier New" w:hAnsi="Courier New" w:cs="Courier New"/>
                <w:sz w:val="24"/>
                <w:szCs w:val="24"/>
              </w:rPr>
              <w:t>DS</w:t>
            </w:r>
            <w:r>
              <w:rPr>
                <w:rFonts w:ascii="Courier New" w:hAnsi="Courier New" w:cs="Courier New"/>
                <w:sz w:val="24"/>
                <w:szCs w:val="24"/>
              </w:rPr>
              <w:t xml:space="preserve">    </w:t>
            </w:r>
            <w:r w:rsidR="00A850F9">
              <w:rPr>
                <w:rFonts w:ascii="Courier New" w:hAnsi="Courier New" w:cs="Courier New"/>
                <w:sz w:val="24"/>
                <w:szCs w:val="24"/>
              </w:rPr>
              <w:t xml:space="preserve">  </w:t>
            </w:r>
            <w:r w:rsidRPr="00A347EF">
              <w:rPr>
                <w:rFonts w:ascii="Courier New" w:hAnsi="Courier New" w:cs="Courier New"/>
                <w:sz w:val="24"/>
                <w:szCs w:val="24"/>
              </w:rPr>
              <w:t>:</w:t>
            </w:r>
            <w:r w:rsidR="007B1DD3">
              <w:rPr>
                <w:rFonts w:ascii="Courier New" w:hAnsi="Courier New" w:cs="Courier New"/>
                <w:sz w:val="24"/>
                <w:szCs w:val="24"/>
              </w:rPr>
              <w:t>2</w:t>
            </w:r>
            <w:r w:rsidR="002311F5">
              <w:rPr>
                <w:rFonts w:ascii="Courier New" w:hAnsi="Courier New" w:cs="Courier New"/>
                <w:sz w:val="24"/>
                <w:szCs w:val="24"/>
              </w:rPr>
              <w:t>2h</w:t>
            </w:r>
          </w:p>
          <w:p w:rsidR="00723944" w:rsidRDefault="00723944" w:rsidP="00604724">
            <w:pPr>
              <w:spacing w:after="0" w:line="0" w:lineRule="atLeast"/>
              <w:rPr>
                <w:rFonts w:ascii="Courier New" w:hAnsi="Courier New" w:cs="Courier New"/>
                <w:sz w:val="24"/>
                <w:szCs w:val="24"/>
              </w:rPr>
            </w:pPr>
            <w:r w:rsidRPr="00A347EF">
              <w:rPr>
                <w:rFonts w:ascii="Courier New" w:hAnsi="Courier New" w:cs="Courier New"/>
                <w:sz w:val="24"/>
                <w:szCs w:val="24"/>
              </w:rPr>
              <w:t>EC_PUB_KEY</w:t>
            </w:r>
            <w:r w:rsidR="00784AC4">
              <w:rPr>
                <w:rFonts w:ascii="Courier New" w:hAnsi="Courier New" w:cs="Courier New"/>
                <w:sz w:val="24"/>
                <w:szCs w:val="24"/>
              </w:rPr>
              <w:t>_DS</w:t>
            </w:r>
            <w:r w:rsidRPr="00A347EF">
              <w:rPr>
                <w:rFonts w:ascii="Courier New" w:hAnsi="Courier New" w:cs="Courier New"/>
                <w:sz w:val="24"/>
                <w:szCs w:val="24"/>
              </w:rPr>
              <w:t xml:space="preserve">     </w:t>
            </w:r>
            <w:r w:rsidR="002311F5">
              <w:rPr>
                <w:rFonts w:ascii="Courier New" w:hAnsi="Courier New" w:cs="Courier New"/>
                <w:sz w:val="24"/>
                <w:szCs w:val="24"/>
              </w:rPr>
              <w:t xml:space="preserve">      </w:t>
            </w:r>
            <w:r w:rsidRPr="00A347EF">
              <w:rPr>
                <w:rFonts w:ascii="Courier New" w:hAnsi="Courier New" w:cs="Courier New"/>
                <w:sz w:val="24"/>
                <w:szCs w:val="24"/>
              </w:rPr>
              <w:t>:</w:t>
            </w:r>
            <w:r w:rsidR="007B1DD3">
              <w:rPr>
                <w:rFonts w:ascii="Courier New" w:hAnsi="Courier New" w:cs="Courier New"/>
                <w:sz w:val="24"/>
                <w:szCs w:val="24"/>
              </w:rPr>
              <w:t>23</w:t>
            </w:r>
            <w:r w:rsidR="002311F5">
              <w:rPr>
                <w:rFonts w:ascii="Courier New" w:hAnsi="Courier New" w:cs="Courier New"/>
                <w:sz w:val="24"/>
                <w:szCs w:val="24"/>
              </w:rPr>
              <w:t>h</w:t>
            </w:r>
          </w:p>
          <w:p w:rsidR="00784AC4" w:rsidRDefault="00784AC4" w:rsidP="00604724">
            <w:pPr>
              <w:spacing w:after="0" w:line="0" w:lineRule="atLeast"/>
              <w:rPr>
                <w:rFonts w:ascii="Courier New" w:hAnsi="Courier New" w:cs="Courier New"/>
                <w:sz w:val="24"/>
                <w:szCs w:val="24"/>
              </w:rPr>
            </w:pPr>
            <w:r>
              <w:rPr>
                <w:rFonts w:ascii="Courier New" w:hAnsi="Courier New" w:cs="Courier New"/>
                <w:sz w:val="24"/>
                <w:szCs w:val="24"/>
              </w:rPr>
              <w:t>SHARE_SECRET            :30h</w:t>
            </w:r>
          </w:p>
          <w:p w:rsidR="00784AC4" w:rsidRDefault="00784AC4" w:rsidP="00604724">
            <w:pPr>
              <w:spacing w:after="0" w:line="0" w:lineRule="atLeast"/>
              <w:rPr>
                <w:rFonts w:ascii="Courier New" w:hAnsi="Courier New" w:cs="Courier New"/>
                <w:sz w:val="24"/>
                <w:szCs w:val="24"/>
              </w:rPr>
            </w:pPr>
            <w:r>
              <w:rPr>
                <w:rFonts w:ascii="Courier New" w:hAnsi="Courier New" w:cs="Courier New"/>
                <w:sz w:val="24"/>
                <w:szCs w:val="24"/>
              </w:rPr>
              <w:t>SECRET_KEY_WRAP         :40h</w:t>
            </w:r>
          </w:p>
          <w:p w:rsidR="00723944" w:rsidRPr="006C2EBC" w:rsidRDefault="005D65A7" w:rsidP="005D65A7">
            <w:pPr>
              <w:spacing w:after="0" w:line="0" w:lineRule="atLeast"/>
              <w:rPr>
                <w:rFonts w:ascii="Courier New" w:hAnsi="Courier New" w:cs="Courier New"/>
                <w:sz w:val="24"/>
                <w:szCs w:val="24"/>
              </w:rPr>
            </w:pPr>
            <w:r w:rsidRPr="001055F8">
              <w:rPr>
                <w:rFonts w:ascii="Courier New" w:hAnsi="Courier New" w:cs="Courier New"/>
                <w:sz w:val="24"/>
                <w:szCs w:val="24"/>
              </w:rPr>
              <w:t>APPELT</w:t>
            </w:r>
            <w:r w:rsidR="00723944" w:rsidRPr="001055F8">
              <w:rPr>
                <w:rFonts w:ascii="Courier New" w:hAnsi="Courier New" w:cs="Courier New"/>
                <w:sz w:val="24"/>
                <w:szCs w:val="24"/>
              </w:rPr>
              <w:t>_INFO             :90h</w:t>
            </w:r>
          </w:p>
        </w:tc>
      </w:tr>
      <w:tr w:rsidR="00723944" w:rsidRPr="00663A61" w:rsidTr="00604724">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tcPr>
          <w:p w:rsidR="00723944" w:rsidRDefault="00723944" w:rsidP="00604724">
            <w:pPr>
              <w:spacing w:after="0" w:line="0" w:lineRule="atLeast"/>
              <w:jc w:val="center"/>
              <w:rPr>
                <w:rFonts w:eastAsia="Times New Roman" w:cstheme="minorHAnsi"/>
                <w:color w:val="000000"/>
                <w:sz w:val="24"/>
                <w:szCs w:val="24"/>
              </w:rPr>
            </w:pPr>
            <w:r>
              <w:rPr>
                <w:rFonts w:eastAsia="Times New Roman" w:cstheme="minorHAnsi"/>
                <w:color w:val="000000"/>
                <w:sz w:val="24"/>
                <w:szCs w:val="24"/>
              </w:rPr>
              <w:t>LC</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tcPr>
          <w:p w:rsidR="00723944" w:rsidRPr="00A347EF" w:rsidRDefault="00723944" w:rsidP="00604724">
            <w:pPr>
              <w:autoSpaceDE w:val="0"/>
              <w:autoSpaceDN w:val="0"/>
              <w:adjustRightInd w:val="0"/>
              <w:spacing w:after="0" w:line="240" w:lineRule="auto"/>
              <w:rPr>
                <w:rFonts w:ascii="Courier New" w:hAnsi="Courier New" w:cs="Courier New"/>
                <w:iCs/>
                <w:sz w:val="24"/>
                <w:szCs w:val="24"/>
              </w:rPr>
            </w:pPr>
            <w:r w:rsidRPr="00663A61">
              <w:rPr>
                <w:rFonts w:eastAsia="Times New Roman" w:cstheme="minorHAnsi"/>
                <w:color w:val="000000"/>
                <w:sz w:val="24"/>
                <w:szCs w:val="24"/>
              </w:rPr>
              <w:t>Empty</w:t>
            </w:r>
          </w:p>
        </w:tc>
      </w:tr>
      <w:tr w:rsidR="00723944" w:rsidRPr="00663A61" w:rsidTr="00604724">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tcPr>
          <w:p w:rsidR="00723944" w:rsidRDefault="00723944" w:rsidP="00604724">
            <w:pPr>
              <w:spacing w:after="0" w:line="0" w:lineRule="atLeast"/>
              <w:jc w:val="center"/>
              <w:rPr>
                <w:rFonts w:eastAsia="Times New Roman" w:cstheme="minorHAnsi"/>
                <w:color w:val="000000"/>
                <w:sz w:val="24"/>
                <w:szCs w:val="24"/>
              </w:rPr>
            </w:pPr>
            <w:r w:rsidRPr="00663A61">
              <w:rPr>
                <w:rFonts w:eastAsia="Times New Roman" w:cstheme="minorHAnsi"/>
                <w:color w:val="000000"/>
                <w:sz w:val="24"/>
                <w:szCs w:val="24"/>
              </w:rPr>
              <w:t>Data</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tcPr>
          <w:p w:rsidR="00723944" w:rsidRPr="00A347EF" w:rsidRDefault="00723944" w:rsidP="00604724">
            <w:pPr>
              <w:autoSpaceDE w:val="0"/>
              <w:autoSpaceDN w:val="0"/>
              <w:adjustRightInd w:val="0"/>
              <w:spacing w:after="0" w:line="240" w:lineRule="auto"/>
              <w:rPr>
                <w:rFonts w:ascii="Courier New" w:hAnsi="Courier New" w:cs="Courier New"/>
                <w:iCs/>
                <w:sz w:val="24"/>
                <w:szCs w:val="24"/>
              </w:rPr>
            </w:pPr>
            <w:r w:rsidRPr="00663A61">
              <w:rPr>
                <w:rFonts w:eastAsia="Times New Roman" w:cstheme="minorHAnsi"/>
                <w:color w:val="000000"/>
                <w:sz w:val="24"/>
                <w:szCs w:val="24"/>
              </w:rPr>
              <w:t>Empty</w:t>
            </w:r>
          </w:p>
        </w:tc>
      </w:tr>
    </w:tbl>
    <w:p w:rsidR="00723944" w:rsidRDefault="00723944" w:rsidP="00723944">
      <w:pPr>
        <w:rPr>
          <w:b/>
          <w:sz w:val="18"/>
          <w:szCs w:val="18"/>
        </w:rPr>
      </w:pPr>
    </w:p>
    <w:p w:rsidR="00723944" w:rsidRPr="00E517C3" w:rsidRDefault="00723944" w:rsidP="00723944">
      <w:pPr>
        <w:spacing w:after="120" w:line="240" w:lineRule="auto"/>
        <w:rPr>
          <w:rFonts w:cstheme="minorHAnsi"/>
          <w:b/>
          <w:bCs/>
          <w:color w:val="000000"/>
          <w:sz w:val="24"/>
          <w:szCs w:val="24"/>
        </w:rPr>
      </w:pPr>
      <w:r>
        <w:rPr>
          <w:rFonts w:eastAsia="Times New Roman" w:cstheme="minorHAnsi"/>
          <w:b/>
          <w:bCs/>
          <w:color w:val="000000"/>
          <w:sz w:val="24"/>
          <w:szCs w:val="24"/>
        </w:rPr>
        <w:t xml:space="preserve">GET DATA: </w:t>
      </w:r>
      <w:r w:rsidRPr="00E517C3">
        <w:rPr>
          <w:rFonts w:cstheme="minorHAnsi"/>
          <w:b/>
          <w:bCs/>
          <w:color w:val="000000"/>
          <w:sz w:val="24"/>
          <w:szCs w:val="24"/>
        </w:rPr>
        <w:t>Response APDU</w:t>
      </w:r>
      <w:r>
        <w:rPr>
          <w:rFonts w:cstheme="minorHAnsi"/>
          <w:b/>
          <w:bCs/>
          <w:color w:val="000000"/>
          <w:sz w:val="24"/>
          <w:szCs w:val="24"/>
        </w:rPr>
        <w:t xml:space="preserve"> (</w:t>
      </w:r>
      <w:r>
        <w:rPr>
          <w:rFonts w:cstheme="minorHAnsi"/>
          <w:color w:val="000000"/>
        </w:rPr>
        <w:t>Public key components-p2:</w:t>
      </w:r>
      <w:r w:rsidR="00725B9F">
        <w:rPr>
          <w:rFonts w:cstheme="minorHAnsi"/>
          <w:color w:val="000000"/>
        </w:rPr>
        <w:t>11</w:t>
      </w:r>
      <w:r>
        <w:rPr>
          <w:rFonts w:cstheme="minorHAnsi"/>
          <w:color w:val="000000"/>
        </w:rPr>
        <w:t xml:space="preserve">, </w:t>
      </w:r>
      <w:r w:rsidR="00725B9F">
        <w:rPr>
          <w:rFonts w:cstheme="minorHAnsi"/>
          <w:color w:val="000000"/>
        </w:rPr>
        <w:t>12</w:t>
      </w:r>
      <w:r>
        <w:rPr>
          <w:rFonts w:cstheme="minorHAnsi"/>
          <w:color w:val="000000"/>
        </w:rPr>
        <w:t xml:space="preserve">, </w:t>
      </w:r>
      <w:r w:rsidR="00725B9F">
        <w:rPr>
          <w:rFonts w:cstheme="minorHAnsi"/>
          <w:color w:val="000000"/>
        </w:rPr>
        <w:t>21</w:t>
      </w:r>
      <w:r>
        <w:rPr>
          <w:rFonts w:cstheme="minorHAnsi"/>
          <w:color w:val="000000"/>
        </w:rPr>
        <w:t xml:space="preserve">, </w:t>
      </w:r>
      <w:r w:rsidR="00725B9F">
        <w:rPr>
          <w:rFonts w:cstheme="minorHAnsi"/>
          <w:color w:val="000000"/>
        </w:rPr>
        <w:t>22</w:t>
      </w:r>
      <w:r>
        <w:rPr>
          <w:rFonts w:cstheme="minorHAnsi"/>
          <w:color w:val="000000"/>
        </w:rPr>
        <w:t>, and</w:t>
      </w:r>
      <w:r w:rsidR="00725B9F">
        <w:rPr>
          <w:rFonts w:cstheme="minorHAnsi"/>
          <w:color w:val="000000"/>
        </w:rPr>
        <w:t>23</w:t>
      </w:r>
      <w:r>
        <w:rPr>
          <w:rFonts w:cstheme="minorHAnsi"/>
          <w:b/>
          <w:bCs/>
          <w:color w:val="000000"/>
          <w:sz w:val="24"/>
          <w:szCs w:val="24"/>
        </w:rPr>
        <w:t>)</w:t>
      </w:r>
    </w:p>
    <w:tbl>
      <w:tblPr>
        <w:tblW w:w="0" w:type="auto"/>
        <w:tblInd w:w="117" w:type="dxa"/>
        <w:tblCellMar>
          <w:top w:w="15" w:type="dxa"/>
          <w:left w:w="15" w:type="dxa"/>
          <w:bottom w:w="15" w:type="dxa"/>
          <w:right w:w="15" w:type="dxa"/>
        </w:tblCellMar>
        <w:tblLook w:val="04A0"/>
      </w:tblPr>
      <w:tblGrid>
        <w:gridCol w:w="1530"/>
        <w:gridCol w:w="7830"/>
      </w:tblGrid>
      <w:tr w:rsidR="00723944" w:rsidRPr="00E517C3" w:rsidTr="00604724">
        <w:tc>
          <w:tcPr>
            <w:tcW w:w="153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723944" w:rsidRPr="00E517C3" w:rsidRDefault="00723944" w:rsidP="00604724">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b/>
                <w:bCs/>
                <w:color w:val="000000"/>
                <w:shd w:val="clear" w:color="auto" w:fill="CCCCCC"/>
              </w:rPr>
              <w:t>BYTE</w:t>
            </w:r>
          </w:p>
        </w:tc>
        <w:tc>
          <w:tcPr>
            <w:tcW w:w="783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723944" w:rsidRPr="00E517C3" w:rsidRDefault="00723944" w:rsidP="00604724">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b/>
                <w:bCs/>
                <w:color w:val="000000"/>
                <w:shd w:val="clear" w:color="auto" w:fill="CCCCCC"/>
              </w:rPr>
              <w:t>VALUE</w:t>
            </w:r>
          </w:p>
        </w:tc>
      </w:tr>
      <w:tr w:rsidR="00723944" w:rsidRPr="00E517C3" w:rsidTr="00604724">
        <w:tc>
          <w:tcPr>
            <w:tcW w:w="15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23944" w:rsidRPr="00E517C3" w:rsidRDefault="00723944" w:rsidP="00604724">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color w:val="000000"/>
              </w:rPr>
              <w:t>Data</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23944" w:rsidRPr="00FA2C39" w:rsidRDefault="00723944" w:rsidP="00604724">
            <w:pPr>
              <w:pStyle w:val="NormalWeb"/>
              <w:spacing w:before="0" w:beforeAutospacing="0" w:after="0" w:afterAutospacing="0" w:line="0" w:lineRule="atLeast"/>
              <w:rPr>
                <w:rFonts w:asciiTheme="minorHAnsi" w:hAnsiTheme="minorHAnsi" w:cstheme="minorHAnsi"/>
                <w:color w:val="000000"/>
              </w:rPr>
            </w:pPr>
            <w:r>
              <w:rPr>
                <w:rFonts w:asciiTheme="minorHAnsi" w:hAnsiTheme="minorHAnsi" w:cstheme="minorHAnsi"/>
                <w:color w:val="000000"/>
              </w:rPr>
              <w:t>Public key components</w:t>
            </w:r>
          </w:p>
        </w:tc>
      </w:tr>
      <w:tr w:rsidR="00723944" w:rsidRPr="00E517C3" w:rsidTr="00604724">
        <w:trPr>
          <w:trHeight w:val="426"/>
        </w:trPr>
        <w:tc>
          <w:tcPr>
            <w:tcW w:w="15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23944" w:rsidRPr="00E517C3" w:rsidRDefault="00723944" w:rsidP="00604724">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color w:val="000000"/>
              </w:rPr>
              <w:t>SW1 - SW2</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23944" w:rsidRPr="00E517C3" w:rsidRDefault="00723944" w:rsidP="00604724">
            <w:pPr>
              <w:pStyle w:val="NormalWeb"/>
              <w:spacing w:before="0" w:beforeAutospacing="0" w:after="0" w:afterAutospacing="0" w:line="0" w:lineRule="atLeast"/>
              <w:rPr>
                <w:rFonts w:asciiTheme="minorHAnsi" w:hAnsiTheme="minorHAnsi" w:cstheme="minorHAnsi"/>
              </w:rPr>
            </w:pPr>
            <w:r w:rsidRPr="00E517C3">
              <w:rPr>
                <w:rFonts w:asciiTheme="minorHAnsi" w:hAnsiTheme="minorHAnsi" w:cstheme="minorHAnsi"/>
                <w:color w:val="000000"/>
              </w:rPr>
              <w:t>Status Bytes</w:t>
            </w:r>
          </w:p>
        </w:tc>
      </w:tr>
    </w:tbl>
    <w:p w:rsidR="00723944" w:rsidRDefault="00723944" w:rsidP="00723944">
      <w:pPr>
        <w:spacing w:after="120" w:line="240" w:lineRule="auto"/>
        <w:rPr>
          <w:rFonts w:eastAsia="Times New Roman" w:cstheme="minorHAnsi"/>
          <w:b/>
          <w:bCs/>
          <w:color w:val="000000"/>
          <w:sz w:val="24"/>
          <w:szCs w:val="24"/>
        </w:rPr>
      </w:pPr>
    </w:p>
    <w:p w:rsidR="00723944" w:rsidRPr="00E517C3" w:rsidRDefault="00723944" w:rsidP="00723944">
      <w:pPr>
        <w:spacing w:after="120" w:line="240" w:lineRule="auto"/>
        <w:rPr>
          <w:rFonts w:cstheme="minorHAnsi"/>
          <w:b/>
          <w:bCs/>
          <w:color w:val="000000"/>
          <w:sz w:val="24"/>
          <w:szCs w:val="24"/>
        </w:rPr>
      </w:pPr>
      <w:r>
        <w:rPr>
          <w:rFonts w:eastAsia="Times New Roman" w:cstheme="minorHAnsi"/>
          <w:b/>
          <w:bCs/>
          <w:color w:val="000000"/>
          <w:sz w:val="24"/>
          <w:szCs w:val="24"/>
        </w:rPr>
        <w:t xml:space="preserve">GET DATA: </w:t>
      </w:r>
      <w:r w:rsidRPr="00E517C3">
        <w:rPr>
          <w:rFonts w:cstheme="minorHAnsi"/>
          <w:b/>
          <w:bCs/>
          <w:color w:val="000000"/>
          <w:sz w:val="24"/>
          <w:szCs w:val="24"/>
        </w:rPr>
        <w:t>Response APDU</w:t>
      </w:r>
      <w:r>
        <w:rPr>
          <w:rFonts w:cstheme="minorHAnsi"/>
          <w:b/>
          <w:bCs/>
          <w:color w:val="000000"/>
          <w:sz w:val="24"/>
          <w:szCs w:val="24"/>
        </w:rPr>
        <w:t xml:space="preserve"> (</w:t>
      </w:r>
      <w:r>
        <w:rPr>
          <w:rFonts w:cstheme="minorHAnsi"/>
          <w:color w:val="000000"/>
        </w:rPr>
        <w:t>Operational State -p2:</w:t>
      </w:r>
      <w:r w:rsidR="00725B9F">
        <w:rPr>
          <w:rFonts w:cstheme="minorHAnsi"/>
          <w:color w:val="000000"/>
        </w:rPr>
        <w:t>00</w:t>
      </w:r>
      <w:r>
        <w:rPr>
          <w:rFonts w:cstheme="minorHAnsi"/>
          <w:b/>
          <w:bCs/>
          <w:color w:val="000000"/>
          <w:sz w:val="24"/>
          <w:szCs w:val="24"/>
        </w:rPr>
        <w:t>)</w:t>
      </w:r>
    </w:p>
    <w:tbl>
      <w:tblPr>
        <w:tblW w:w="0" w:type="auto"/>
        <w:tblInd w:w="117" w:type="dxa"/>
        <w:tblCellMar>
          <w:top w:w="15" w:type="dxa"/>
          <w:left w:w="15" w:type="dxa"/>
          <w:bottom w:w="15" w:type="dxa"/>
          <w:right w:w="15" w:type="dxa"/>
        </w:tblCellMar>
        <w:tblLook w:val="04A0"/>
      </w:tblPr>
      <w:tblGrid>
        <w:gridCol w:w="1530"/>
        <w:gridCol w:w="7830"/>
      </w:tblGrid>
      <w:tr w:rsidR="00723944" w:rsidRPr="00E517C3" w:rsidTr="00604724">
        <w:tc>
          <w:tcPr>
            <w:tcW w:w="153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723944" w:rsidRPr="00E517C3" w:rsidRDefault="00723944" w:rsidP="00604724">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b/>
                <w:bCs/>
                <w:color w:val="000000"/>
                <w:shd w:val="clear" w:color="auto" w:fill="CCCCCC"/>
              </w:rPr>
              <w:lastRenderedPageBreak/>
              <w:t>BYTE</w:t>
            </w:r>
          </w:p>
        </w:tc>
        <w:tc>
          <w:tcPr>
            <w:tcW w:w="783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723944" w:rsidRPr="00E517C3" w:rsidRDefault="00723944" w:rsidP="00604724">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b/>
                <w:bCs/>
                <w:color w:val="000000"/>
                <w:shd w:val="clear" w:color="auto" w:fill="CCCCCC"/>
              </w:rPr>
              <w:t>VALUE</w:t>
            </w:r>
          </w:p>
        </w:tc>
      </w:tr>
      <w:tr w:rsidR="00723944" w:rsidRPr="00E517C3" w:rsidTr="00604724">
        <w:tc>
          <w:tcPr>
            <w:tcW w:w="15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23944" w:rsidRPr="00E517C3" w:rsidRDefault="00723944" w:rsidP="00604724">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color w:val="000000"/>
              </w:rPr>
              <w:t>Data</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23944" w:rsidRPr="00371C8F" w:rsidRDefault="00723944" w:rsidP="00604724">
            <w:pPr>
              <w:spacing w:after="0"/>
              <w:rPr>
                <w:rFonts w:cstheme="minorHAnsi"/>
              </w:rPr>
            </w:pPr>
            <w:r w:rsidRPr="00371C8F">
              <w:rPr>
                <w:rFonts w:cstheme="minorHAnsi"/>
              </w:rPr>
              <w:t>00h: IDLE STATE</w:t>
            </w:r>
          </w:p>
          <w:p w:rsidR="00723944" w:rsidRPr="00371C8F" w:rsidRDefault="00723944" w:rsidP="00604724">
            <w:pPr>
              <w:spacing w:after="0"/>
              <w:rPr>
                <w:rFonts w:cstheme="minorHAnsi"/>
              </w:rPr>
            </w:pPr>
            <w:r w:rsidRPr="00371C8F">
              <w:rPr>
                <w:rFonts w:cstheme="minorHAnsi"/>
              </w:rPr>
              <w:t>01h: AUTHENTICATE_STATE</w:t>
            </w:r>
          </w:p>
          <w:p w:rsidR="00723944" w:rsidRPr="00371C8F" w:rsidRDefault="00723944" w:rsidP="00604724">
            <w:pPr>
              <w:spacing w:after="0"/>
              <w:rPr>
                <w:rFonts w:cstheme="minorHAnsi"/>
              </w:rPr>
            </w:pPr>
            <w:r w:rsidRPr="00371C8F">
              <w:rPr>
                <w:rFonts w:cstheme="minorHAnsi"/>
              </w:rPr>
              <w:t>02h: AUTHENTICATE_IDLE_STATE</w:t>
            </w:r>
          </w:p>
          <w:p w:rsidR="00723944" w:rsidRPr="00371C8F" w:rsidRDefault="00723944" w:rsidP="00604724">
            <w:pPr>
              <w:spacing w:after="0"/>
              <w:rPr>
                <w:rFonts w:cstheme="minorHAnsi"/>
              </w:rPr>
            </w:pPr>
            <w:r w:rsidRPr="00371C8F">
              <w:rPr>
                <w:rFonts w:cstheme="minorHAnsi"/>
              </w:rPr>
              <w:t>03h: PUT_DATA_STATE</w:t>
            </w:r>
          </w:p>
          <w:p w:rsidR="00723944" w:rsidRPr="00371C8F" w:rsidRDefault="00723944" w:rsidP="00604724">
            <w:pPr>
              <w:spacing w:after="0"/>
              <w:rPr>
                <w:rFonts w:cstheme="minorHAnsi"/>
              </w:rPr>
            </w:pPr>
            <w:r w:rsidRPr="00371C8F">
              <w:rPr>
                <w:rFonts w:cstheme="minorHAnsi"/>
              </w:rPr>
              <w:t>04h: SIGNATURE_VERIFY_STATE</w:t>
            </w:r>
          </w:p>
        </w:tc>
      </w:tr>
      <w:tr w:rsidR="00723944" w:rsidRPr="00E517C3" w:rsidTr="00604724">
        <w:trPr>
          <w:trHeight w:val="426"/>
        </w:trPr>
        <w:tc>
          <w:tcPr>
            <w:tcW w:w="15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23944" w:rsidRPr="00E517C3" w:rsidRDefault="00723944" w:rsidP="00604724">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color w:val="000000"/>
              </w:rPr>
              <w:t>SW1 - SW2</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23944" w:rsidRPr="00E517C3" w:rsidRDefault="00723944" w:rsidP="00604724">
            <w:pPr>
              <w:pStyle w:val="NormalWeb"/>
              <w:spacing w:before="0" w:beforeAutospacing="0" w:after="0" w:afterAutospacing="0" w:line="0" w:lineRule="atLeast"/>
              <w:rPr>
                <w:rFonts w:asciiTheme="minorHAnsi" w:hAnsiTheme="minorHAnsi" w:cstheme="minorHAnsi"/>
              </w:rPr>
            </w:pPr>
            <w:r w:rsidRPr="00E517C3">
              <w:rPr>
                <w:rFonts w:asciiTheme="minorHAnsi" w:hAnsiTheme="minorHAnsi" w:cstheme="minorHAnsi"/>
                <w:color w:val="000000"/>
              </w:rPr>
              <w:t>Status Bytes</w:t>
            </w:r>
          </w:p>
        </w:tc>
      </w:tr>
    </w:tbl>
    <w:p w:rsidR="00723944" w:rsidRDefault="00723944" w:rsidP="00723944">
      <w:pPr>
        <w:rPr>
          <w:b/>
          <w:sz w:val="24"/>
          <w:szCs w:val="24"/>
        </w:rPr>
      </w:pPr>
    </w:p>
    <w:p w:rsidR="00723944" w:rsidRPr="00E517C3" w:rsidRDefault="00723944" w:rsidP="00723944">
      <w:pPr>
        <w:spacing w:after="120" w:line="240" w:lineRule="auto"/>
        <w:rPr>
          <w:rFonts w:cstheme="minorHAnsi"/>
          <w:b/>
          <w:bCs/>
          <w:color w:val="000000"/>
          <w:sz w:val="24"/>
          <w:szCs w:val="24"/>
        </w:rPr>
      </w:pPr>
      <w:r>
        <w:rPr>
          <w:rFonts w:eastAsia="Times New Roman" w:cstheme="minorHAnsi"/>
          <w:b/>
          <w:bCs/>
          <w:color w:val="000000"/>
          <w:sz w:val="24"/>
          <w:szCs w:val="24"/>
        </w:rPr>
        <w:t xml:space="preserve">GET DATA: </w:t>
      </w:r>
      <w:r w:rsidRPr="00E517C3">
        <w:rPr>
          <w:rFonts w:cstheme="minorHAnsi"/>
          <w:b/>
          <w:bCs/>
          <w:color w:val="000000"/>
          <w:sz w:val="24"/>
          <w:szCs w:val="24"/>
        </w:rPr>
        <w:t>Response APDU</w:t>
      </w:r>
      <w:r>
        <w:rPr>
          <w:rFonts w:cstheme="minorHAnsi"/>
          <w:b/>
          <w:bCs/>
          <w:color w:val="000000"/>
          <w:sz w:val="24"/>
          <w:szCs w:val="24"/>
        </w:rPr>
        <w:t xml:space="preserve"> (</w:t>
      </w:r>
      <w:r w:rsidR="003F353B">
        <w:rPr>
          <w:rFonts w:cstheme="minorHAnsi"/>
          <w:color w:val="000000"/>
        </w:rPr>
        <w:t>Applet</w:t>
      </w:r>
      <w:r>
        <w:rPr>
          <w:rFonts w:cstheme="minorHAnsi"/>
          <w:color w:val="000000"/>
        </w:rPr>
        <w:t xml:space="preserve"> Info -p2: 90</w:t>
      </w:r>
      <w:r>
        <w:rPr>
          <w:rFonts w:cstheme="minorHAnsi"/>
          <w:b/>
          <w:bCs/>
          <w:color w:val="000000"/>
          <w:sz w:val="24"/>
          <w:szCs w:val="24"/>
        </w:rPr>
        <w:t>)</w:t>
      </w:r>
    </w:p>
    <w:tbl>
      <w:tblPr>
        <w:tblW w:w="0" w:type="auto"/>
        <w:tblInd w:w="117" w:type="dxa"/>
        <w:tblCellMar>
          <w:top w:w="15" w:type="dxa"/>
          <w:left w:w="15" w:type="dxa"/>
          <w:bottom w:w="15" w:type="dxa"/>
          <w:right w:w="15" w:type="dxa"/>
        </w:tblCellMar>
        <w:tblLook w:val="04A0"/>
      </w:tblPr>
      <w:tblGrid>
        <w:gridCol w:w="1432"/>
        <w:gridCol w:w="1217"/>
        <w:gridCol w:w="1225"/>
        <w:gridCol w:w="569"/>
        <w:gridCol w:w="577"/>
        <w:gridCol w:w="777"/>
        <w:gridCol w:w="1192"/>
        <w:gridCol w:w="1225"/>
        <w:gridCol w:w="419"/>
        <w:gridCol w:w="432"/>
        <w:gridCol w:w="412"/>
      </w:tblGrid>
      <w:tr w:rsidR="00723944" w:rsidRPr="00E517C3" w:rsidTr="00604724">
        <w:tc>
          <w:tcPr>
            <w:tcW w:w="1432"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723944" w:rsidRPr="00E517C3" w:rsidRDefault="00723944" w:rsidP="00604724">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b/>
                <w:bCs/>
                <w:color w:val="000000"/>
                <w:shd w:val="clear" w:color="auto" w:fill="CCCCCC"/>
              </w:rPr>
              <w:t>BYTE</w:t>
            </w:r>
          </w:p>
        </w:tc>
        <w:tc>
          <w:tcPr>
            <w:tcW w:w="8045" w:type="dxa"/>
            <w:gridSpan w:val="10"/>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723944" w:rsidRPr="00E517C3" w:rsidRDefault="00723944" w:rsidP="00604724">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b/>
                <w:bCs/>
                <w:color w:val="000000"/>
                <w:shd w:val="clear" w:color="auto" w:fill="CCCCCC"/>
              </w:rPr>
              <w:t>VALUE</w:t>
            </w:r>
          </w:p>
        </w:tc>
      </w:tr>
      <w:tr w:rsidR="00723944" w:rsidRPr="00E517C3" w:rsidTr="00604724">
        <w:tc>
          <w:tcPr>
            <w:tcW w:w="1432" w:type="dxa"/>
            <w:vMerge w:val="restart"/>
            <w:tcBorders>
              <w:top w:val="single" w:sz="6" w:space="0" w:color="000000"/>
              <w:left w:val="single" w:sz="6" w:space="0" w:color="000000"/>
              <w:right w:val="single" w:sz="6" w:space="0" w:color="000000"/>
            </w:tcBorders>
            <w:tcMar>
              <w:top w:w="117" w:type="dxa"/>
              <w:left w:w="117" w:type="dxa"/>
              <w:bottom w:w="117" w:type="dxa"/>
              <w:right w:w="117" w:type="dxa"/>
            </w:tcMar>
            <w:vAlign w:val="center"/>
            <w:hideMark/>
          </w:tcPr>
          <w:p w:rsidR="00723944" w:rsidRPr="00E517C3" w:rsidRDefault="00723944" w:rsidP="00604724">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color w:val="000000"/>
              </w:rPr>
              <w:t>Data</w:t>
            </w:r>
          </w:p>
        </w:tc>
        <w:tc>
          <w:tcPr>
            <w:tcW w:w="1217"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23944" w:rsidRPr="009813F9" w:rsidRDefault="00723944" w:rsidP="00604724">
            <w:pPr>
              <w:spacing w:after="0"/>
              <w:jc w:val="center"/>
              <w:rPr>
                <w:rFonts w:cstheme="minorHAnsi"/>
                <w:b/>
                <w:bCs/>
              </w:rPr>
            </w:pPr>
            <w:r w:rsidRPr="009813F9">
              <w:rPr>
                <w:rFonts w:cstheme="minorHAnsi"/>
                <w:b/>
                <w:bCs/>
              </w:rPr>
              <w:t>Tag</w:t>
            </w:r>
          </w:p>
        </w:tc>
        <w:tc>
          <w:tcPr>
            <w:tcW w:w="1225" w:type="dxa"/>
            <w:tcBorders>
              <w:top w:val="single" w:sz="6" w:space="0" w:color="000000"/>
              <w:left w:val="single" w:sz="6" w:space="0" w:color="000000"/>
              <w:bottom w:val="single" w:sz="6" w:space="0" w:color="000000"/>
              <w:right w:val="single" w:sz="6" w:space="0" w:color="000000"/>
            </w:tcBorders>
          </w:tcPr>
          <w:p w:rsidR="00723944" w:rsidRPr="009813F9" w:rsidRDefault="00723944" w:rsidP="00604724">
            <w:pPr>
              <w:spacing w:after="0"/>
              <w:jc w:val="center"/>
              <w:rPr>
                <w:rFonts w:cstheme="minorHAnsi"/>
                <w:b/>
                <w:bCs/>
              </w:rPr>
            </w:pPr>
            <w:r w:rsidRPr="009813F9">
              <w:rPr>
                <w:rFonts w:cstheme="minorHAnsi"/>
                <w:b/>
                <w:bCs/>
              </w:rPr>
              <w:t>Length</w:t>
            </w:r>
          </w:p>
        </w:tc>
        <w:tc>
          <w:tcPr>
            <w:tcW w:w="1923" w:type="dxa"/>
            <w:gridSpan w:val="3"/>
            <w:tcBorders>
              <w:top w:val="single" w:sz="6" w:space="0" w:color="000000"/>
              <w:left w:val="single" w:sz="6" w:space="0" w:color="000000"/>
              <w:bottom w:val="single" w:sz="6" w:space="0" w:color="000000"/>
              <w:right w:val="single" w:sz="6" w:space="0" w:color="000000"/>
            </w:tcBorders>
          </w:tcPr>
          <w:p w:rsidR="00723944" w:rsidRPr="009813F9" w:rsidRDefault="00723944" w:rsidP="00604724">
            <w:pPr>
              <w:spacing w:after="0"/>
              <w:jc w:val="center"/>
              <w:rPr>
                <w:rFonts w:cstheme="minorHAnsi"/>
                <w:b/>
                <w:bCs/>
              </w:rPr>
            </w:pPr>
            <w:r w:rsidRPr="009813F9">
              <w:rPr>
                <w:rFonts w:cstheme="minorHAnsi"/>
                <w:b/>
                <w:bCs/>
              </w:rPr>
              <w:t>Version</w:t>
            </w:r>
          </w:p>
        </w:tc>
        <w:tc>
          <w:tcPr>
            <w:tcW w:w="1192" w:type="dxa"/>
            <w:tcBorders>
              <w:top w:val="single" w:sz="6" w:space="0" w:color="000000"/>
              <w:left w:val="single" w:sz="6" w:space="0" w:color="000000"/>
              <w:bottom w:val="single" w:sz="6" w:space="0" w:color="000000"/>
              <w:right w:val="single" w:sz="6" w:space="0" w:color="000000"/>
            </w:tcBorders>
          </w:tcPr>
          <w:p w:rsidR="00723944" w:rsidRPr="009813F9" w:rsidRDefault="00723944" w:rsidP="00604724">
            <w:pPr>
              <w:spacing w:after="0"/>
              <w:jc w:val="center"/>
              <w:rPr>
                <w:rFonts w:cstheme="minorHAnsi"/>
                <w:b/>
                <w:bCs/>
              </w:rPr>
            </w:pPr>
            <w:r w:rsidRPr="009813F9">
              <w:rPr>
                <w:rFonts w:cstheme="minorHAnsi"/>
                <w:b/>
                <w:bCs/>
              </w:rPr>
              <w:t>Tag</w:t>
            </w:r>
          </w:p>
        </w:tc>
        <w:tc>
          <w:tcPr>
            <w:tcW w:w="1225" w:type="dxa"/>
            <w:tcBorders>
              <w:top w:val="single" w:sz="6" w:space="0" w:color="000000"/>
              <w:left w:val="single" w:sz="6" w:space="0" w:color="000000"/>
              <w:bottom w:val="single" w:sz="6" w:space="0" w:color="000000"/>
              <w:right w:val="single" w:sz="6" w:space="0" w:color="000000"/>
            </w:tcBorders>
          </w:tcPr>
          <w:p w:rsidR="00723944" w:rsidRPr="009813F9" w:rsidRDefault="00723944" w:rsidP="00604724">
            <w:pPr>
              <w:spacing w:after="0"/>
              <w:jc w:val="center"/>
              <w:rPr>
                <w:rFonts w:cstheme="minorHAnsi"/>
                <w:b/>
                <w:bCs/>
              </w:rPr>
            </w:pPr>
            <w:r w:rsidRPr="009813F9">
              <w:rPr>
                <w:rFonts w:cstheme="minorHAnsi"/>
                <w:b/>
                <w:bCs/>
              </w:rPr>
              <w:t>Length</w:t>
            </w:r>
          </w:p>
        </w:tc>
        <w:tc>
          <w:tcPr>
            <w:tcW w:w="1263" w:type="dxa"/>
            <w:gridSpan w:val="3"/>
            <w:tcBorders>
              <w:top w:val="single" w:sz="6" w:space="0" w:color="000000"/>
              <w:left w:val="single" w:sz="6" w:space="0" w:color="000000"/>
              <w:bottom w:val="single" w:sz="6" w:space="0" w:color="000000"/>
              <w:right w:val="single" w:sz="6" w:space="0" w:color="000000"/>
            </w:tcBorders>
          </w:tcPr>
          <w:p w:rsidR="00723944" w:rsidRPr="009813F9" w:rsidRDefault="00723944" w:rsidP="00604724">
            <w:pPr>
              <w:spacing w:after="0"/>
              <w:jc w:val="center"/>
              <w:rPr>
                <w:rFonts w:cstheme="minorHAnsi"/>
                <w:b/>
                <w:bCs/>
              </w:rPr>
            </w:pPr>
            <w:r w:rsidRPr="009813F9">
              <w:rPr>
                <w:rFonts w:cstheme="minorHAnsi"/>
                <w:b/>
                <w:bCs/>
              </w:rPr>
              <w:t>Release Date</w:t>
            </w:r>
          </w:p>
        </w:tc>
      </w:tr>
      <w:tr w:rsidR="00723944" w:rsidRPr="00E517C3" w:rsidTr="00604724">
        <w:tc>
          <w:tcPr>
            <w:tcW w:w="1432" w:type="dxa"/>
            <w:vMerge/>
            <w:tcBorders>
              <w:left w:val="single" w:sz="6" w:space="0" w:color="000000"/>
              <w:bottom w:val="single" w:sz="6" w:space="0" w:color="000000"/>
              <w:right w:val="single" w:sz="6" w:space="0" w:color="000000"/>
            </w:tcBorders>
            <w:tcMar>
              <w:top w:w="117" w:type="dxa"/>
              <w:left w:w="117" w:type="dxa"/>
              <w:bottom w:w="117" w:type="dxa"/>
              <w:right w:w="117" w:type="dxa"/>
            </w:tcMar>
            <w:hideMark/>
          </w:tcPr>
          <w:p w:rsidR="00723944" w:rsidRPr="00E517C3" w:rsidRDefault="00723944" w:rsidP="00604724">
            <w:pPr>
              <w:pStyle w:val="NormalWeb"/>
              <w:spacing w:before="0" w:beforeAutospacing="0" w:after="0" w:afterAutospacing="0" w:line="0" w:lineRule="atLeast"/>
              <w:jc w:val="center"/>
              <w:rPr>
                <w:rFonts w:asciiTheme="minorHAnsi" w:hAnsiTheme="minorHAnsi" w:cstheme="minorHAnsi"/>
                <w:color w:val="000000"/>
              </w:rPr>
            </w:pPr>
          </w:p>
        </w:tc>
        <w:tc>
          <w:tcPr>
            <w:tcW w:w="1217"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23944" w:rsidRDefault="00723944" w:rsidP="00604724">
            <w:pPr>
              <w:spacing w:after="0"/>
              <w:jc w:val="center"/>
              <w:rPr>
                <w:rFonts w:cstheme="minorHAnsi"/>
              </w:rPr>
            </w:pPr>
            <w:r>
              <w:rPr>
                <w:rFonts w:cstheme="minorHAnsi"/>
              </w:rPr>
              <w:t>10h</w:t>
            </w:r>
          </w:p>
        </w:tc>
        <w:tc>
          <w:tcPr>
            <w:tcW w:w="1225" w:type="dxa"/>
            <w:tcBorders>
              <w:top w:val="single" w:sz="6" w:space="0" w:color="000000"/>
              <w:left w:val="single" w:sz="6" w:space="0" w:color="000000"/>
              <w:bottom w:val="single" w:sz="6" w:space="0" w:color="000000"/>
              <w:right w:val="single" w:sz="6" w:space="0" w:color="000000"/>
            </w:tcBorders>
          </w:tcPr>
          <w:p w:rsidR="00723944" w:rsidRDefault="00723944" w:rsidP="00604724">
            <w:pPr>
              <w:spacing w:after="0"/>
              <w:jc w:val="center"/>
              <w:rPr>
                <w:rFonts w:cstheme="minorHAnsi"/>
              </w:rPr>
            </w:pPr>
            <w:r>
              <w:rPr>
                <w:rFonts w:cstheme="minorHAnsi"/>
              </w:rPr>
              <w:t>03h</w:t>
            </w:r>
          </w:p>
        </w:tc>
        <w:tc>
          <w:tcPr>
            <w:tcW w:w="569" w:type="dxa"/>
            <w:tcBorders>
              <w:top w:val="single" w:sz="6" w:space="0" w:color="000000"/>
              <w:left w:val="single" w:sz="6" w:space="0" w:color="000000"/>
              <w:bottom w:val="single" w:sz="6" w:space="0" w:color="000000"/>
              <w:right w:val="single" w:sz="6" w:space="0" w:color="000000"/>
            </w:tcBorders>
          </w:tcPr>
          <w:p w:rsidR="00723944" w:rsidRDefault="00723944" w:rsidP="00604724">
            <w:pPr>
              <w:spacing w:after="0"/>
              <w:jc w:val="center"/>
              <w:rPr>
                <w:rFonts w:cstheme="minorHAnsi"/>
              </w:rPr>
            </w:pPr>
            <w:r>
              <w:rPr>
                <w:rFonts w:cstheme="minorHAnsi"/>
              </w:rPr>
              <w:t>Major</w:t>
            </w:r>
          </w:p>
        </w:tc>
        <w:tc>
          <w:tcPr>
            <w:tcW w:w="577" w:type="dxa"/>
            <w:tcBorders>
              <w:top w:val="single" w:sz="6" w:space="0" w:color="000000"/>
              <w:left w:val="single" w:sz="6" w:space="0" w:color="000000"/>
              <w:bottom w:val="single" w:sz="6" w:space="0" w:color="000000"/>
              <w:right w:val="single" w:sz="6" w:space="0" w:color="000000"/>
            </w:tcBorders>
          </w:tcPr>
          <w:p w:rsidR="00723944" w:rsidRDefault="00723944" w:rsidP="00604724">
            <w:pPr>
              <w:spacing w:after="0"/>
              <w:jc w:val="center"/>
              <w:rPr>
                <w:rFonts w:cstheme="minorHAnsi"/>
              </w:rPr>
            </w:pPr>
            <w:r>
              <w:rPr>
                <w:rFonts w:cstheme="minorHAnsi"/>
              </w:rPr>
              <w:t>Minor</w:t>
            </w:r>
          </w:p>
        </w:tc>
        <w:tc>
          <w:tcPr>
            <w:tcW w:w="777" w:type="dxa"/>
            <w:tcBorders>
              <w:top w:val="single" w:sz="6" w:space="0" w:color="000000"/>
              <w:left w:val="single" w:sz="6" w:space="0" w:color="000000"/>
              <w:bottom w:val="single" w:sz="6" w:space="0" w:color="000000"/>
              <w:right w:val="single" w:sz="6" w:space="0" w:color="000000"/>
            </w:tcBorders>
          </w:tcPr>
          <w:p w:rsidR="00723944" w:rsidRDefault="00723944" w:rsidP="00604724">
            <w:pPr>
              <w:spacing w:after="0"/>
              <w:jc w:val="center"/>
              <w:rPr>
                <w:rFonts w:cstheme="minorHAnsi"/>
              </w:rPr>
            </w:pPr>
            <w:r>
              <w:rPr>
                <w:rFonts w:cstheme="minorHAnsi"/>
              </w:rPr>
              <w:t>Revision</w:t>
            </w:r>
          </w:p>
        </w:tc>
        <w:tc>
          <w:tcPr>
            <w:tcW w:w="1192" w:type="dxa"/>
            <w:tcBorders>
              <w:top w:val="single" w:sz="6" w:space="0" w:color="000000"/>
              <w:left w:val="single" w:sz="6" w:space="0" w:color="000000"/>
              <w:bottom w:val="single" w:sz="6" w:space="0" w:color="000000"/>
              <w:right w:val="single" w:sz="6" w:space="0" w:color="000000"/>
            </w:tcBorders>
          </w:tcPr>
          <w:p w:rsidR="00723944" w:rsidRDefault="00723944" w:rsidP="00604724">
            <w:pPr>
              <w:spacing w:after="0"/>
              <w:jc w:val="center"/>
              <w:rPr>
                <w:rFonts w:cstheme="minorHAnsi"/>
              </w:rPr>
            </w:pPr>
            <w:r>
              <w:rPr>
                <w:rFonts w:cstheme="minorHAnsi"/>
              </w:rPr>
              <w:t>20h</w:t>
            </w:r>
          </w:p>
        </w:tc>
        <w:tc>
          <w:tcPr>
            <w:tcW w:w="1225" w:type="dxa"/>
            <w:tcBorders>
              <w:top w:val="single" w:sz="6" w:space="0" w:color="000000"/>
              <w:left w:val="single" w:sz="6" w:space="0" w:color="000000"/>
              <w:bottom w:val="single" w:sz="6" w:space="0" w:color="000000"/>
              <w:right w:val="single" w:sz="6" w:space="0" w:color="000000"/>
            </w:tcBorders>
          </w:tcPr>
          <w:p w:rsidR="00723944" w:rsidRDefault="00723944" w:rsidP="00604724">
            <w:pPr>
              <w:spacing w:after="0"/>
              <w:jc w:val="center"/>
              <w:rPr>
                <w:rFonts w:cstheme="minorHAnsi"/>
              </w:rPr>
            </w:pPr>
            <w:r>
              <w:rPr>
                <w:rFonts w:cstheme="minorHAnsi"/>
              </w:rPr>
              <w:t>04h</w:t>
            </w:r>
          </w:p>
        </w:tc>
        <w:tc>
          <w:tcPr>
            <w:tcW w:w="419" w:type="dxa"/>
            <w:tcBorders>
              <w:top w:val="single" w:sz="6" w:space="0" w:color="000000"/>
              <w:left w:val="single" w:sz="6" w:space="0" w:color="000000"/>
              <w:bottom w:val="single" w:sz="6" w:space="0" w:color="000000"/>
              <w:right w:val="single" w:sz="6" w:space="0" w:color="000000"/>
            </w:tcBorders>
          </w:tcPr>
          <w:p w:rsidR="00723944" w:rsidRDefault="00723944" w:rsidP="00604724">
            <w:pPr>
              <w:spacing w:after="0"/>
              <w:jc w:val="center"/>
              <w:rPr>
                <w:rFonts w:cstheme="minorHAnsi"/>
              </w:rPr>
            </w:pPr>
            <w:r>
              <w:rPr>
                <w:rFonts w:cstheme="minorHAnsi"/>
              </w:rPr>
              <w:t>DD</w:t>
            </w:r>
          </w:p>
        </w:tc>
        <w:tc>
          <w:tcPr>
            <w:tcW w:w="432" w:type="dxa"/>
            <w:tcBorders>
              <w:top w:val="single" w:sz="6" w:space="0" w:color="000000"/>
              <w:left w:val="single" w:sz="6" w:space="0" w:color="000000"/>
              <w:bottom w:val="single" w:sz="6" w:space="0" w:color="000000"/>
              <w:right w:val="single" w:sz="6" w:space="0" w:color="000000"/>
            </w:tcBorders>
          </w:tcPr>
          <w:p w:rsidR="00723944" w:rsidRDefault="00723944" w:rsidP="00604724">
            <w:pPr>
              <w:spacing w:after="0"/>
              <w:jc w:val="center"/>
              <w:rPr>
                <w:rFonts w:cstheme="minorHAnsi"/>
              </w:rPr>
            </w:pPr>
            <w:r>
              <w:rPr>
                <w:rFonts w:cstheme="minorHAnsi"/>
              </w:rPr>
              <w:t>MM</w:t>
            </w:r>
          </w:p>
        </w:tc>
        <w:tc>
          <w:tcPr>
            <w:tcW w:w="412" w:type="dxa"/>
            <w:tcBorders>
              <w:top w:val="single" w:sz="6" w:space="0" w:color="000000"/>
              <w:left w:val="single" w:sz="6" w:space="0" w:color="000000"/>
              <w:bottom w:val="single" w:sz="6" w:space="0" w:color="000000"/>
              <w:right w:val="single" w:sz="6" w:space="0" w:color="000000"/>
            </w:tcBorders>
          </w:tcPr>
          <w:p w:rsidR="00723944" w:rsidRDefault="00723944" w:rsidP="00604724">
            <w:pPr>
              <w:spacing w:after="0"/>
              <w:jc w:val="center"/>
              <w:rPr>
                <w:rFonts w:cstheme="minorHAnsi"/>
              </w:rPr>
            </w:pPr>
            <w:r>
              <w:rPr>
                <w:rFonts w:cstheme="minorHAnsi"/>
              </w:rPr>
              <w:t>YY</w:t>
            </w:r>
          </w:p>
        </w:tc>
      </w:tr>
      <w:tr w:rsidR="00723944" w:rsidRPr="00E517C3" w:rsidTr="00604724">
        <w:trPr>
          <w:trHeight w:val="426"/>
        </w:trPr>
        <w:tc>
          <w:tcPr>
            <w:tcW w:w="1432"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23944" w:rsidRPr="00E517C3" w:rsidRDefault="00723944" w:rsidP="00604724">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color w:val="000000"/>
              </w:rPr>
              <w:t>SW1 - SW2</w:t>
            </w:r>
          </w:p>
        </w:tc>
        <w:tc>
          <w:tcPr>
            <w:tcW w:w="8045" w:type="dxa"/>
            <w:gridSpan w:val="10"/>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23944" w:rsidRPr="00E517C3" w:rsidRDefault="00723944" w:rsidP="00604724">
            <w:pPr>
              <w:pStyle w:val="NormalWeb"/>
              <w:spacing w:before="0" w:beforeAutospacing="0" w:after="0" w:afterAutospacing="0" w:line="0" w:lineRule="atLeast"/>
              <w:rPr>
                <w:rFonts w:asciiTheme="minorHAnsi" w:hAnsiTheme="minorHAnsi" w:cstheme="minorHAnsi"/>
              </w:rPr>
            </w:pPr>
            <w:r w:rsidRPr="00E517C3">
              <w:rPr>
                <w:rFonts w:asciiTheme="minorHAnsi" w:hAnsiTheme="minorHAnsi" w:cstheme="minorHAnsi"/>
                <w:color w:val="000000"/>
              </w:rPr>
              <w:t>Status Bytes</w:t>
            </w:r>
          </w:p>
        </w:tc>
      </w:tr>
    </w:tbl>
    <w:p w:rsidR="00723944" w:rsidRDefault="00723944" w:rsidP="00723944">
      <w:pPr>
        <w:rPr>
          <w:b/>
          <w:sz w:val="24"/>
          <w:szCs w:val="24"/>
        </w:rPr>
      </w:pPr>
    </w:p>
    <w:p w:rsidR="00723944" w:rsidRPr="006403C4" w:rsidRDefault="00A850F9" w:rsidP="00723944">
      <w:pPr>
        <w:rPr>
          <w:b/>
          <w:sz w:val="18"/>
          <w:szCs w:val="18"/>
        </w:rPr>
      </w:pPr>
      <w:r w:rsidRPr="00BD28FE">
        <w:rPr>
          <w:b/>
          <w:sz w:val="24"/>
          <w:szCs w:val="24"/>
        </w:rPr>
        <w:t>Note:</w:t>
      </w:r>
      <w:r w:rsidRPr="00BD28FE">
        <w:rPr>
          <w:rFonts w:cstheme="minorHAnsi"/>
        </w:rPr>
        <w:t xml:space="preserve"> Response</w:t>
      </w:r>
      <w:r w:rsidR="00723944" w:rsidRPr="00BD28FE">
        <w:rPr>
          <w:rFonts w:cstheme="minorHAnsi"/>
        </w:rPr>
        <w:t xml:space="preserve"> of EC public key is the point of EC curve represented as an octet string in uncompressed forms as per ANSI X9.62.</w:t>
      </w:r>
    </w:p>
    <w:p w:rsidR="00611598" w:rsidRDefault="00611598">
      <w:pPr>
        <w:rPr>
          <w:rFonts w:asciiTheme="majorHAnsi" w:eastAsiaTheme="majorEastAsia" w:hAnsiTheme="majorHAnsi" w:cstheme="majorBidi"/>
          <w:b/>
          <w:bCs/>
          <w:color w:val="365F91" w:themeColor="accent1" w:themeShade="BF"/>
          <w:sz w:val="28"/>
          <w:szCs w:val="28"/>
        </w:rPr>
      </w:pPr>
      <w:r>
        <w:br w:type="page"/>
      </w:r>
    </w:p>
    <w:p w:rsidR="00AC7A9D" w:rsidRDefault="00AC7A9D" w:rsidP="00AC7A9D">
      <w:pPr>
        <w:pStyle w:val="Heading1"/>
      </w:pPr>
      <w:bookmarkStart w:id="14" w:name="_Toc402784690"/>
      <w:r w:rsidRPr="000775BA">
        <w:lastRenderedPageBreak/>
        <w:t>G</w:t>
      </w:r>
      <w:r w:rsidR="009E46DF">
        <w:t>et</w:t>
      </w:r>
      <w:r w:rsidR="009647C6">
        <w:t xml:space="preserve"> </w:t>
      </w:r>
      <w:r w:rsidR="006D6660">
        <w:t>C</w:t>
      </w:r>
      <w:r w:rsidR="009E46DF">
        <w:t>hallenge</w:t>
      </w:r>
      <w:bookmarkEnd w:id="14"/>
    </w:p>
    <w:p w:rsidR="004B72A1" w:rsidRDefault="004B72A1" w:rsidP="004B72A1">
      <w:pPr>
        <w:pStyle w:val="NormalWeb"/>
        <w:spacing w:before="0" w:beforeAutospacing="0" w:after="0" w:afterAutospacing="0"/>
        <w:jc w:val="both"/>
        <w:rPr>
          <w:ins w:id="15" w:author="Mazharul Islam" w:date="2014-11-27T11:13:00Z"/>
          <w:rFonts w:asciiTheme="minorHAnsi" w:hAnsiTheme="minorHAnsi" w:cstheme="minorHAnsi"/>
          <w:color w:val="000000"/>
        </w:rPr>
      </w:pPr>
      <w:commentRangeStart w:id="16"/>
      <w:ins w:id="17" w:author="Mazharul Islam" w:date="2014-11-27T11:13:00Z">
        <w:r w:rsidRPr="00507D08">
          <w:rPr>
            <w:rFonts w:asciiTheme="minorHAnsi" w:hAnsiTheme="minorHAnsi" w:cstheme="minorHAnsi"/>
            <w:color w:val="000000"/>
          </w:rPr>
          <w:t xml:space="preserve">The </w:t>
        </w:r>
        <w:r>
          <w:rPr>
            <w:rFonts w:asciiTheme="minorHAnsi" w:hAnsiTheme="minorHAnsi" w:cstheme="minorHAnsi"/>
            <w:color w:val="000000"/>
          </w:rPr>
          <w:t xml:space="preserve">GET CHALLENGE </w:t>
        </w:r>
        <w:r w:rsidRPr="00507D08">
          <w:rPr>
            <w:rFonts w:asciiTheme="minorHAnsi" w:hAnsiTheme="minorHAnsi" w:cstheme="minorHAnsi"/>
            <w:color w:val="000000"/>
          </w:rPr>
          <w:t>command</w:t>
        </w:r>
        <w:r>
          <w:rPr>
            <w:rFonts w:asciiTheme="minorHAnsi" w:hAnsiTheme="minorHAnsi" w:cstheme="minorHAnsi"/>
            <w:color w:val="000000"/>
          </w:rPr>
          <w:t xml:space="preserve"> generates DRBG/NDRNG of requested lengths in the card and returns the generated random number. </w:t>
        </w:r>
      </w:ins>
    </w:p>
    <w:p w:rsidR="004B72A1" w:rsidRDefault="004B72A1" w:rsidP="004B72A1">
      <w:pPr>
        <w:pStyle w:val="NormalWeb"/>
        <w:spacing w:before="0" w:beforeAutospacing="0" w:after="0" w:afterAutospacing="0"/>
        <w:jc w:val="both"/>
        <w:rPr>
          <w:ins w:id="18" w:author="Mazharul Islam" w:date="2014-11-27T11:13:00Z"/>
          <w:rFonts w:asciiTheme="minorHAnsi" w:hAnsiTheme="minorHAnsi" w:cstheme="minorHAnsi"/>
          <w:color w:val="000000"/>
        </w:rPr>
      </w:pPr>
    </w:p>
    <w:p w:rsidR="004B72A1" w:rsidRPr="00EE004E" w:rsidRDefault="004B72A1" w:rsidP="004B72A1">
      <w:pPr>
        <w:pStyle w:val="NormalWeb"/>
        <w:spacing w:before="0" w:beforeAutospacing="0" w:after="0" w:afterAutospacing="0"/>
        <w:jc w:val="both"/>
        <w:rPr>
          <w:ins w:id="19" w:author="Mazharul Islam" w:date="2014-11-27T11:13:00Z"/>
          <w:rFonts w:asciiTheme="minorHAnsi" w:hAnsiTheme="minorHAnsi" w:cstheme="minorHAnsi"/>
          <w:b/>
        </w:rPr>
      </w:pPr>
      <w:ins w:id="20" w:author="Mazharul Islam" w:date="2014-11-27T11:13:00Z">
        <w:r w:rsidRPr="008F607E">
          <w:rPr>
            <w:rFonts w:asciiTheme="minorHAnsi" w:hAnsiTheme="minorHAnsi" w:cstheme="minorHAnsi"/>
            <w:b/>
          </w:rPr>
          <w:t xml:space="preserve">Generating DRBG: </w:t>
        </w:r>
      </w:ins>
    </w:p>
    <w:p w:rsidR="004B72A1" w:rsidRDefault="004B72A1" w:rsidP="004B72A1">
      <w:pPr>
        <w:pStyle w:val="NormalWeb"/>
        <w:spacing w:before="0" w:beforeAutospacing="0" w:after="0" w:afterAutospacing="0"/>
        <w:ind w:firstLine="720"/>
        <w:jc w:val="both"/>
        <w:rPr>
          <w:ins w:id="21" w:author="Mazharul Islam" w:date="2014-11-27T11:13:00Z"/>
          <w:rFonts w:asciiTheme="minorHAnsi" w:hAnsiTheme="minorHAnsi" w:cstheme="minorHAnsi"/>
        </w:rPr>
      </w:pPr>
      <w:ins w:id="22" w:author="Mazharul Islam" w:date="2014-11-27T11:13:00Z">
        <w:r>
          <w:rPr>
            <w:rFonts w:asciiTheme="minorHAnsi" w:hAnsiTheme="minorHAnsi" w:cstheme="minorHAnsi"/>
          </w:rPr>
          <w:t>Step-1: Use APDU with tag value 10 in data field to initialize DRBG random generation. This initialization should be done if new seed value is to be used or after sending get challenge APDU with tag value 40h in the data field for DRB</w:t>
        </w:r>
      </w:ins>
      <w:ins w:id="23" w:author="Mazharul Islam" w:date="2014-11-28T11:13:00Z">
        <w:r w:rsidR="00A166DE">
          <w:rPr>
            <w:rFonts w:asciiTheme="minorHAnsi" w:hAnsiTheme="minorHAnsi" w:cstheme="minorHAnsi"/>
          </w:rPr>
          <w:t>G</w:t>
        </w:r>
      </w:ins>
      <w:ins w:id="24" w:author="Mazharul Islam" w:date="2014-11-27T11:13:00Z">
        <w:r>
          <w:rPr>
            <w:rFonts w:asciiTheme="minorHAnsi" w:hAnsiTheme="minorHAnsi" w:cstheme="minorHAnsi"/>
          </w:rPr>
          <w:t>/</w:t>
        </w:r>
        <w:r w:rsidRPr="00BC1B42">
          <w:rPr>
            <w:rFonts w:asciiTheme="minorHAnsi" w:hAnsiTheme="minorHAnsi" w:cstheme="minorHAnsi"/>
          </w:rPr>
          <w:t xml:space="preserve"> </w:t>
        </w:r>
        <w:r>
          <w:rPr>
            <w:rFonts w:asciiTheme="minorHAnsi" w:hAnsiTheme="minorHAnsi" w:cstheme="minorHAnsi"/>
          </w:rPr>
          <w:t>NDRNG clear.</w:t>
        </w:r>
      </w:ins>
    </w:p>
    <w:p w:rsidR="004B72A1" w:rsidRDefault="004B72A1" w:rsidP="004B72A1">
      <w:pPr>
        <w:pStyle w:val="NormalWeb"/>
        <w:spacing w:before="0" w:beforeAutospacing="0" w:after="0" w:afterAutospacing="0"/>
        <w:ind w:firstLine="720"/>
        <w:jc w:val="both"/>
        <w:rPr>
          <w:ins w:id="25" w:author="Mazharul Islam" w:date="2014-11-27T11:13:00Z"/>
          <w:rFonts w:asciiTheme="minorHAnsi" w:hAnsiTheme="minorHAnsi" w:cstheme="minorHAnsi"/>
        </w:rPr>
      </w:pPr>
      <w:ins w:id="26" w:author="Mazharul Islam" w:date="2014-11-27T11:13:00Z">
        <w:r>
          <w:rPr>
            <w:rFonts w:asciiTheme="minorHAnsi" w:hAnsiTheme="minorHAnsi" w:cstheme="minorHAnsi"/>
          </w:rPr>
          <w:t>Step-2: Use APDU with tag value 30 in data field to generate DRBG random value as many times as required.</w:t>
        </w:r>
      </w:ins>
    </w:p>
    <w:p w:rsidR="004B72A1" w:rsidRDefault="004B72A1" w:rsidP="004B72A1">
      <w:pPr>
        <w:pStyle w:val="NormalWeb"/>
        <w:spacing w:before="0" w:beforeAutospacing="0" w:after="0" w:afterAutospacing="0"/>
        <w:ind w:firstLine="720"/>
        <w:jc w:val="both"/>
        <w:rPr>
          <w:ins w:id="27" w:author="Mazharul Islam" w:date="2014-11-27T11:13:00Z"/>
          <w:rFonts w:asciiTheme="minorHAnsi" w:hAnsiTheme="minorHAnsi" w:cstheme="minorHAnsi"/>
        </w:rPr>
      </w:pPr>
      <w:ins w:id="28" w:author="Mazharul Islam" w:date="2014-11-27T11:13:00Z">
        <w:r>
          <w:rPr>
            <w:rFonts w:asciiTheme="minorHAnsi" w:hAnsiTheme="minorHAnsi" w:cstheme="minorHAnsi"/>
          </w:rPr>
          <w:t>Step-3</w:t>
        </w:r>
      </w:ins>
      <w:ins w:id="29" w:author="Mazharul Islam" w:date="2014-11-28T11:14:00Z">
        <w:r w:rsidR="00A166DE">
          <w:rPr>
            <w:rFonts w:asciiTheme="minorHAnsi" w:hAnsiTheme="minorHAnsi" w:cstheme="minorHAnsi"/>
          </w:rPr>
          <w:t xml:space="preserve"> (Optional)</w:t>
        </w:r>
      </w:ins>
      <w:ins w:id="30" w:author="Mazharul Islam" w:date="2014-11-27T11:13:00Z">
        <w:r w:rsidR="00A166DE">
          <w:rPr>
            <w:rFonts w:asciiTheme="minorHAnsi" w:hAnsiTheme="minorHAnsi" w:cstheme="minorHAnsi"/>
          </w:rPr>
          <w:t>:</w:t>
        </w:r>
      </w:ins>
      <w:ins w:id="31" w:author="Mazharul Islam" w:date="2014-11-28T11:14:00Z">
        <w:r w:rsidR="00A166DE">
          <w:rPr>
            <w:rFonts w:asciiTheme="minorHAnsi" w:hAnsiTheme="minorHAnsi" w:cstheme="minorHAnsi"/>
          </w:rPr>
          <w:t xml:space="preserve"> </w:t>
        </w:r>
      </w:ins>
      <w:ins w:id="32" w:author="Mazharul Islam" w:date="2014-11-27T11:13:00Z">
        <w:r>
          <w:rPr>
            <w:rFonts w:asciiTheme="minorHAnsi" w:hAnsiTheme="minorHAnsi" w:cstheme="minorHAnsi"/>
          </w:rPr>
          <w:t>Clear DRBG random generation by sending APDU with tag value 40h.</w:t>
        </w:r>
      </w:ins>
    </w:p>
    <w:p w:rsidR="004B72A1" w:rsidRPr="00195755" w:rsidRDefault="004B72A1" w:rsidP="004B72A1">
      <w:pPr>
        <w:pStyle w:val="NormalWeb"/>
        <w:spacing w:before="0" w:beforeAutospacing="0" w:after="0" w:afterAutospacing="0"/>
        <w:jc w:val="both"/>
        <w:rPr>
          <w:ins w:id="33" w:author="Mazharul Islam" w:date="2014-11-27T11:13:00Z"/>
          <w:rFonts w:asciiTheme="minorHAnsi" w:hAnsiTheme="minorHAnsi" w:cstheme="minorHAnsi"/>
          <w:b/>
        </w:rPr>
      </w:pPr>
      <w:ins w:id="34" w:author="Mazharul Islam" w:date="2014-11-27T11:13:00Z">
        <w:r w:rsidRPr="008F607E">
          <w:rPr>
            <w:rFonts w:asciiTheme="minorHAnsi" w:hAnsiTheme="minorHAnsi" w:cstheme="minorHAnsi"/>
            <w:b/>
          </w:rPr>
          <w:t>Generating NDRNG:</w:t>
        </w:r>
      </w:ins>
    </w:p>
    <w:p w:rsidR="004B72A1" w:rsidRDefault="004B72A1" w:rsidP="004B72A1">
      <w:pPr>
        <w:pStyle w:val="NormalWeb"/>
        <w:spacing w:before="0" w:beforeAutospacing="0" w:after="0" w:afterAutospacing="0"/>
        <w:ind w:firstLine="720"/>
        <w:jc w:val="both"/>
        <w:rPr>
          <w:ins w:id="35" w:author="Mazharul Islam" w:date="2014-11-27T11:13:00Z"/>
          <w:rFonts w:asciiTheme="minorHAnsi" w:hAnsiTheme="minorHAnsi" w:cstheme="minorHAnsi"/>
        </w:rPr>
      </w:pPr>
      <w:ins w:id="36" w:author="Mazharul Islam" w:date="2014-11-27T11:13:00Z">
        <w:r>
          <w:rPr>
            <w:rFonts w:asciiTheme="minorHAnsi" w:hAnsiTheme="minorHAnsi" w:cstheme="minorHAnsi"/>
          </w:rPr>
          <w:t xml:space="preserve">Step-1: Use APDU with tag value 20 in data field to initialize NDRNG random generation. This initialization should be done after sending get challenge APDU with tag value </w:t>
        </w:r>
        <w:r w:rsidR="007431C6">
          <w:rPr>
            <w:rFonts w:asciiTheme="minorHAnsi" w:hAnsiTheme="minorHAnsi" w:cstheme="minorHAnsi"/>
          </w:rPr>
          <w:t>40h in the data field for DR</w:t>
        </w:r>
        <w:r>
          <w:rPr>
            <w:rFonts w:asciiTheme="minorHAnsi" w:hAnsiTheme="minorHAnsi" w:cstheme="minorHAnsi"/>
          </w:rPr>
          <w:t>B</w:t>
        </w:r>
      </w:ins>
      <w:ins w:id="37" w:author="Mazharul Islam" w:date="2014-11-28T11:15:00Z">
        <w:r w:rsidR="007431C6">
          <w:rPr>
            <w:rFonts w:asciiTheme="minorHAnsi" w:hAnsiTheme="minorHAnsi" w:cstheme="minorHAnsi"/>
          </w:rPr>
          <w:t>G</w:t>
        </w:r>
      </w:ins>
      <w:ins w:id="38" w:author="Mazharul Islam" w:date="2014-11-27T11:13:00Z">
        <w:r>
          <w:rPr>
            <w:rFonts w:asciiTheme="minorHAnsi" w:hAnsiTheme="minorHAnsi" w:cstheme="minorHAnsi"/>
          </w:rPr>
          <w:t>/NDRNG clear.</w:t>
        </w:r>
      </w:ins>
    </w:p>
    <w:p w:rsidR="004B72A1" w:rsidRDefault="004B72A1" w:rsidP="004B72A1">
      <w:pPr>
        <w:pStyle w:val="NormalWeb"/>
        <w:spacing w:before="0" w:beforeAutospacing="0" w:after="0" w:afterAutospacing="0"/>
        <w:ind w:firstLine="720"/>
        <w:jc w:val="both"/>
        <w:rPr>
          <w:ins w:id="39" w:author="Mazharul Islam" w:date="2014-11-27T11:13:00Z"/>
          <w:rFonts w:asciiTheme="minorHAnsi" w:hAnsiTheme="minorHAnsi" w:cstheme="minorHAnsi"/>
        </w:rPr>
      </w:pPr>
      <w:ins w:id="40" w:author="Mazharul Islam" w:date="2014-11-27T11:13:00Z">
        <w:r>
          <w:rPr>
            <w:rFonts w:asciiTheme="minorHAnsi" w:hAnsiTheme="minorHAnsi" w:cstheme="minorHAnsi"/>
          </w:rPr>
          <w:t>Step-2: Use APDU with tag value 30 in data field to generate NDRNG random value as many times as required.</w:t>
        </w:r>
      </w:ins>
    </w:p>
    <w:p w:rsidR="004B72A1" w:rsidRPr="007431C6" w:rsidRDefault="007431C6" w:rsidP="007431C6">
      <w:pPr>
        <w:ind w:firstLine="720"/>
        <w:rPr>
          <w:ins w:id="41" w:author="Mazharul Islam" w:date="2014-11-27T11:13:00Z"/>
          <w:b/>
          <w:sz w:val="24"/>
          <w:szCs w:val="24"/>
        </w:rPr>
      </w:pPr>
      <w:ins w:id="42" w:author="Mazharul Islam" w:date="2014-11-28T11:16:00Z">
        <w:r w:rsidRPr="007431C6">
          <w:rPr>
            <w:rFonts w:cstheme="minorHAnsi"/>
            <w:sz w:val="24"/>
            <w:szCs w:val="24"/>
          </w:rPr>
          <w:t xml:space="preserve">Step-3 (Optional): </w:t>
        </w:r>
      </w:ins>
      <w:ins w:id="43" w:author="Mazharul Islam" w:date="2014-11-27T11:13:00Z">
        <w:r w:rsidR="004B72A1" w:rsidRPr="007431C6">
          <w:rPr>
            <w:rFonts w:cstheme="minorHAnsi"/>
            <w:sz w:val="24"/>
            <w:szCs w:val="24"/>
          </w:rPr>
          <w:t>Clear NDRNG random generation by sending APDU with tag value 40h.</w:t>
        </w:r>
      </w:ins>
    </w:p>
    <w:p w:rsidR="00AC7A9D" w:rsidDel="004B72A1" w:rsidRDefault="00AC7A9D" w:rsidP="00AC7A9D">
      <w:pPr>
        <w:rPr>
          <w:del w:id="44" w:author="Mazharul Islam" w:date="2014-11-27T11:13:00Z"/>
          <w:b/>
        </w:rPr>
      </w:pPr>
      <w:del w:id="45" w:author="Mazharul Islam" w:date="2014-11-27T11:13:00Z">
        <w:r w:rsidRPr="00507D08" w:rsidDel="004B72A1">
          <w:rPr>
            <w:rFonts w:cstheme="minorHAnsi"/>
            <w:color w:val="000000"/>
          </w:rPr>
          <w:delText xml:space="preserve">The </w:delText>
        </w:r>
        <w:r w:rsidDel="004B72A1">
          <w:rPr>
            <w:rFonts w:cstheme="minorHAnsi"/>
            <w:color w:val="000000"/>
          </w:rPr>
          <w:delText xml:space="preserve">GET CHALLENGE </w:delText>
        </w:r>
        <w:r w:rsidRPr="00507D08" w:rsidDel="004B72A1">
          <w:rPr>
            <w:rFonts w:cstheme="minorHAnsi"/>
            <w:color w:val="000000"/>
          </w:rPr>
          <w:delText>command</w:delText>
        </w:r>
        <w:r w:rsidDel="004B72A1">
          <w:rPr>
            <w:rFonts w:cstheme="minorHAnsi"/>
            <w:color w:val="000000"/>
          </w:rPr>
          <w:delText xml:space="preserve"> generates a random number of requested lengths in the card and sends the generated random number</w:delText>
        </w:r>
        <w:r w:rsidR="00611598" w:rsidDel="004B72A1">
          <w:rPr>
            <w:rFonts w:cstheme="minorHAnsi"/>
            <w:color w:val="000000"/>
          </w:rPr>
          <w:delText xml:space="preserve"> in encrypted form</w:delText>
        </w:r>
        <w:r w:rsidDel="004B72A1">
          <w:rPr>
            <w:rFonts w:cstheme="minorHAnsi"/>
            <w:color w:val="000000"/>
          </w:rPr>
          <w:delText>.</w:delText>
        </w:r>
      </w:del>
    </w:p>
    <w:commentRangeEnd w:id="16"/>
    <w:p w:rsidR="00AC7A9D" w:rsidRPr="00E0437C" w:rsidRDefault="004B72A1" w:rsidP="00AC7A9D">
      <w:pPr>
        <w:rPr>
          <w:b/>
        </w:rPr>
      </w:pPr>
      <w:r>
        <w:rPr>
          <w:rStyle w:val="CommentReference"/>
        </w:rPr>
        <w:commentReference w:id="16"/>
      </w:r>
      <w:r w:rsidR="00AC7A9D" w:rsidRPr="00E0437C">
        <w:rPr>
          <w:b/>
        </w:rPr>
        <w:t>GET CHALLENGE:</w:t>
      </w:r>
      <w:r w:rsidR="00AC7A9D">
        <w:rPr>
          <w:b/>
        </w:rPr>
        <w:t xml:space="preserve"> APDU command</w:t>
      </w:r>
    </w:p>
    <w:tbl>
      <w:tblPr>
        <w:tblW w:w="0" w:type="auto"/>
        <w:tblInd w:w="117" w:type="dxa"/>
        <w:tblCellMar>
          <w:top w:w="15" w:type="dxa"/>
          <w:left w:w="15" w:type="dxa"/>
          <w:bottom w:w="15" w:type="dxa"/>
          <w:right w:w="15" w:type="dxa"/>
        </w:tblCellMar>
        <w:tblLook w:val="04A0"/>
      </w:tblPr>
      <w:tblGrid>
        <w:gridCol w:w="1585"/>
        <w:gridCol w:w="7561"/>
      </w:tblGrid>
      <w:tr w:rsidR="00AC7A9D" w:rsidRPr="00507D08" w:rsidTr="00345239">
        <w:tc>
          <w:tcPr>
            <w:tcW w:w="1585"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b/>
                <w:bCs/>
                <w:color w:val="000000"/>
                <w:shd w:val="clear" w:color="auto" w:fill="CCCCCC"/>
              </w:rPr>
              <w:t>BYTE</w:t>
            </w:r>
          </w:p>
        </w:tc>
        <w:tc>
          <w:tcPr>
            <w:tcW w:w="7561"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b/>
                <w:bCs/>
                <w:color w:val="000000"/>
                <w:shd w:val="clear" w:color="auto" w:fill="CCCCCC"/>
              </w:rPr>
              <w:t>VALUE</w:t>
            </w:r>
          </w:p>
        </w:tc>
      </w:tr>
      <w:tr w:rsidR="00AC7A9D" w:rsidRPr="00507D08" w:rsidTr="00345239">
        <w:tc>
          <w:tcPr>
            <w:tcW w:w="1585"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Default="00AC7A9D" w:rsidP="00345239">
            <w:pPr>
              <w:spacing w:after="0"/>
            </w:pPr>
            <w:r>
              <w:t>CLS</w:t>
            </w:r>
          </w:p>
        </w:tc>
        <w:tc>
          <w:tcPr>
            <w:tcW w:w="756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Pr="00D27AEB" w:rsidRDefault="00590DE9" w:rsidP="00345239">
            <w:pPr>
              <w:pStyle w:val="NormalWeb"/>
              <w:spacing w:before="0" w:beforeAutospacing="0" w:after="0" w:afterAutospacing="0" w:line="0" w:lineRule="atLeast"/>
              <w:rPr>
                <w:rFonts w:asciiTheme="minorHAnsi" w:hAnsiTheme="minorHAnsi" w:cstheme="minorHAnsi"/>
              </w:rPr>
            </w:pPr>
            <w:r w:rsidRPr="002C685D">
              <w:rPr>
                <w:rFonts w:asciiTheme="minorHAnsi" w:hAnsiTheme="minorHAnsi" w:cstheme="minorHAnsi"/>
                <w:color w:val="000000"/>
                <w:sz w:val="22"/>
                <w:szCs w:val="22"/>
              </w:rPr>
              <w:t>00h</w:t>
            </w:r>
            <w:r>
              <w:rPr>
                <w:rFonts w:asciiTheme="minorHAnsi" w:hAnsiTheme="minorHAnsi" w:cstheme="minorHAnsi"/>
                <w:color w:val="000000"/>
                <w:sz w:val="22"/>
                <w:szCs w:val="22"/>
              </w:rPr>
              <w:t>-03h</w:t>
            </w:r>
          </w:p>
        </w:tc>
      </w:tr>
      <w:tr w:rsidR="00AC7A9D" w:rsidRPr="00507D08" w:rsidTr="00345239">
        <w:tc>
          <w:tcPr>
            <w:tcW w:w="1585"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Default="00AC7A9D" w:rsidP="00345239">
            <w:pPr>
              <w:spacing w:after="0"/>
            </w:pPr>
            <w:r>
              <w:t>INS</w:t>
            </w:r>
          </w:p>
        </w:tc>
        <w:tc>
          <w:tcPr>
            <w:tcW w:w="756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Pr="00D27AEB" w:rsidRDefault="00AC7A9D"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84h</w:t>
            </w:r>
          </w:p>
        </w:tc>
      </w:tr>
      <w:tr w:rsidR="00AC7A9D" w:rsidRPr="00507D08" w:rsidTr="00345239">
        <w:tc>
          <w:tcPr>
            <w:tcW w:w="1585"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Default="00AC7A9D" w:rsidP="00345239">
            <w:pPr>
              <w:spacing w:after="0"/>
            </w:pPr>
            <w:r>
              <w:t>P1</w:t>
            </w:r>
          </w:p>
        </w:tc>
        <w:tc>
          <w:tcPr>
            <w:tcW w:w="756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Pr="00D27AEB" w:rsidRDefault="00AC7A9D" w:rsidP="00345239">
            <w:pPr>
              <w:pStyle w:val="NormalWeb"/>
              <w:spacing w:after="0" w:afterAutospacing="0" w:line="0" w:lineRule="atLeast"/>
              <w:rPr>
                <w:rFonts w:asciiTheme="minorHAnsi" w:hAnsiTheme="minorHAnsi" w:cstheme="minorHAnsi"/>
              </w:rPr>
            </w:pPr>
            <w:r>
              <w:rPr>
                <w:rFonts w:asciiTheme="minorHAnsi" w:hAnsiTheme="minorHAnsi" w:cstheme="minorHAnsi"/>
                <w:color w:val="000000"/>
              </w:rPr>
              <w:t>00</w:t>
            </w:r>
            <w:r w:rsidR="00731A0B">
              <w:rPr>
                <w:rFonts w:asciiTheme="minorHAnsi" w:hAnsiTheme="minorHAnsi" w:cstheme="minorHAnsi"/>
                <w:color w:val="000000"/>
              </w:rPr>
              <w:t>h</w:t>
            </w:r>
          </w:p>
        </w:tc>
      </w:tr>
      <w:tr w:rsidR="00AC7A9D" w:rsidRPr="00507D08" w:rsidTr="00345239">
        <w:tc>
          <w:tcPr>
            <w:tcW w:w="1585"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Default="00AC7A9D" w:rsidP="00345239">
            <w:pPr>
              <w:spacing w:after="0"/>
            </w:pPr>
            <w:r>
              <w:t>P2</w:t>
            </w:r>
          </w:p>
        </w:tc>
        <w:tc>
          <w:tcPr>
            <w:tcW w:w="756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Default="00AC7A9D" w:rsidP="00345239">
            <w:pPr>
              <w:pStyle w:val="NormalWeb"/>
              <w:spacing w:after="0" w:afterAutospacing="0" w:line="0" w:lineRule="atLeast"/>
              <w:rPr>
                <w:rFonts w:asciiTheme="minorHAnsi" w:hAnsiTheme="minorHAnsi" w:cstheme="minorHAnsi"/>
                <w:color w:val="000000"/>
              </w:rPr>
            </w:pPr>
            <w:r>
              <w:rPr>
                <w:rFonts w:asciiTheme="minorHAnsi" w:hAnsiTheme="minorHAnsi" w:cstheme="minorHAnsi"/>
                <w:color w:val="000000"/>
              </w:rPr>
              <w:t>00</w:t>
            </w:r>
            <w:r w:rsidR="00731A0B">
              <w:rPr>
                <w:rFonts w:asciiTheme="minorHAnsi" w:hAnsiTheme="minorHAnsi" w:cstheme="minorHAnsi"/>
                <w:color w:val="000000"/>
              </w:rPr>
              <w:t>h</w:t>
            </w:r>
          </w:p>
        </w:tc>
      </w:tr>
      <w:tr w:rsidR="00AC7A9D" w:rsidRPr="00507D08" w:rsidTr="00345239">
        <w:tc>
          <w:tcPr>
            <w:tcW w:w="1585"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Default="00AC7A9D" w:rsidP="00345239">
            <w:pPr>
              <w:spacing w:after="0"/>
            </w:pPr>
            <w:r>
              <w:t>Lc</w:t>
            </w:r>
          </w:p>
        </w:tc>
        <w:tc>
          <w:tcPr>
            <w:tcW w:w="756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Pr="00D27AEB" w:rsidRDefault="00AC7A9D"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Data Length</w:t>
            </w:r>
          </w:p>
        </w:tc>
      </w:tr>
      <w:tr w:rsidR="00AC7A9D" w:rsidRPr="00507D08" w:rsidTr="00345239">
        <w:tc>
          <w:tcPr>
            <w:tcW w:w="1585"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Default="00AC7A9D" w:rsidP="00345239">
            <w:pPr>
              <w:spacing w:after="0"/>
            </w:pPr>
            <w:r>
              <w:t>Data</w:t>
            </w:r>
          </w:p>
        </w:tc>
        <w:tc>
          <w:tcPr>
            <w:tcW w:w="756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4B72A1" w:rsidRPr="005C7421" w:rsidRDefault="004B72A1" w:rsidP="004B72A1">
            <w:pPr>
              <w:pStyle w:val="NormalWeb"/>
              <w:spacing w:before="0" w:beforeAutospacing="0" w:after="0" w:afterAutospacing="0" w:line="0" w:lineRule="atLeast"/>
              <w:rPr>
                <w:ins w:id="46" w:author="Mazharul Islam" w:date="2014-11-27T11:14:00Z"/>
                <w:rFonts w:asciiTheme="minorHAnsi" w:hAnsiTheme="minorHAnsi" w:cstheme="minorHAnsi"/>
                <w:b/>
                <w:color w:val="000000"/>
              </w:rPr>
            </w:pPr>
            <w:commentRangeStart w:id="47"/>
            <w:ins w:id="48" w:author="Mazharul Islam" w:date="2014-11-27T11:14:00Z">
              <w:r w:rsidRPr="005C7421">
                <w:rPr>
                  <w:rFonts w:asciiTheme="minorHAnsi" w:hAnsiTheme="minorHAnsi" w:cstheme="minorHAnsi"/>
                  <w:b/>
                  <w:color w:val="000000"/>
                </w:rPr>
                <w:t xml:space="preserve">Tag </w:t>
              </w:r>
              <w:r>
                <w:rPr>
                  <w:rFonts w:asciiTheme="minorHAnsi" w:hAnsiTheme="minorHAnsi" w:cstheme="minorHAnsi"/>
                  <w:b/>
                  <w:color w:val="000000"/>
                </w:rPr>
                <w:t>|</w:t>
              </w:r>
              <w:r w:rsidRPr="005C7421">
                <w:rPr>
                  <w:rFonts w:asciiTheme="minorHAnsi" w:hAnsiTheme="minorHAnsi" w:cstheme="minorHAnsi"/>
                  <w:b/>
                  <w:color w:val="000000"/>
                </w:rPr>
                <w:t>| Data :</w:t>
              </w:r>
            </w:ins>
          </w:p>
          <w:p w:rsidR="004B72A1" w:rsidRDefault="004B72A1" w:rsidP="004B72A1">
            <w:pPr>
              <w:pStyle w:val="NormalWeb"/>
              <w:spacing w:before="0" w:beforeAutospacing="0" w:after="0" w:afterAutospacing="0" w:line="0" w:lineRule="atLeast"/>
              <w:rPr>
                <w:ins w:id="49" w:author="Mazharul Islam" w:date="2014-11-27T11:14:00Z"/>
                <w:rFonts w:asciiTheme="minorHAnsi" w:hAnsiTheme="minorHAnsi" w:cstheme="minorHAnsi"/>
                <w:color w:val="000000"/>
              </w:rPr>
            </w:pPr>
            <w:ins w:id="50" w:author="Mazharul Islam" w:date="2014-11-27T11:14:00Z">
              <w:r>
                <w:rPr>
                  <w:rFonts w:asciiTheme="minorHAnsi" w:hAnsiTheme="minorHAnsi" w:cstheme="minorHAnsi"/>
                  <w:color w:val="000000"/>
                </w:rPr>
                <w:t>10h || Seed in encrypted form (DRBG: Init Random Object with Seed)</w:t>
              </w:r>
            </w:ins>
          </w:p>
          <w:p w:rsidR="004B72A1" w:rsidRDefault="004B72A1" w:rsidP="004B72A1">
            <w:pPr>
              <w:pStyle w:val="NormalWeb"/>
              <w:spacing w:before="0" w:beforeAutospacing="0" w:after="0" w:afterAutospacing="0" w:line="0" w:lineRule="atLeast"/>
              <w:rPr>
                <w:ins w:id="51" w:author="Mazharul Islam" w:date="2014-11-27T11:14:00Z"/>
                <w:rFonts w:asciiTheme="minorHAnsi" w:hAnsiTheme="minorHAnsi" w:cstheme="minorHAnsi"/>
                <w:color w:val="000000"/>
              </w:rPr>
            </w:pPr>
            <w:ins w:id="52" w:author="Mazharul Islam" w:date="2014-11-27T11:14:00Z">
              <w:r>
                <w:rPr>
                  <w:rFonts w:asciiTheme="minorHAnsi" w:hAnsiTheme="minorHAnsi" w:cstheme="minorHAnsi"/>
                  <w:color w:val="000000"/>
                </w:rPr>
                <w:t>20h || Empty (NDRNG: Init Random Object without Seed)</w:t>
              </w:r>
            </w:ins>
          </w:p>
          <w:p w:rsidR="004B72A1" w:rsidRDefault="004B72A1" w:rsidP="004B72A1">
            <w:pPr>
              <w:pStyle w:val="NormalWeb"/>
              <w:spacing w:before="0" w:beforeAutospacing="0" w:after="0" w:afterAutospacing="0" w:line="0" w:lineRule="atLeast"/>
              <w:rPr>
                <w:ins w:id="53" w:author="Mazharul Islam" w:date="2014-11-27T11:14:00Z"/>
                <w:rFonts w:asciiTheme="minorHAnsi" w:hAnsiTheme="minorHAnsi" w:cstheme="minorHAnsi"/>
                <w:color w:val="000000"/>
              </w:rPr>
            </w:pPr>
            <w:ins w:id="54" w:author="Mazharul Islam" w:date="2014-11-27T11:14:00Z">
              <w:r>
                <w:rPr>
                  <w:rFonts w:asciiTheme="minorHAnsi" w:hAnsiTheme="minorHAnsi" w:cstheme="minorHAnsi"/>
                  <w:color w:val="000000"/>
                </w:rPr>
                <w:t>30h || Expected Challenge Length (Challenge Length&lt;256)</w:t>
              </w:r>
            </w:ins>
          </w:p>
          <w:p w:rsidR="00AC7A9D" w:rsidRPr="005C7421" w:rsidDel="004B72A1" w:rsidRDefault="004B72A1" w:rsidP="004B72A1">
            <w:pPr>
              <w:pStyle w:val="NormalWeb"/>
              <w:spacing w:before="0" w:beforeAutospacing="0" w:after="0" w:afterAutospacing="0" w:line="0" w:lineRule="atLeast"/>
              <w:rPr>
                <w:del w:id="55" w:author="Mazharul Islam" w:date="2014-11-27T11:14:00Z"/>
                <w:rFonts w:asciiTheme="minorHAnsi" w:hAnsiTheme="minorHAnsi" w:cstheme="minorHAnsi"/>
                <w:b/>
                <w:color w:val="000000"/>
              </w:rPr>
            </w:pPr>
            <w:ins w:id="56" w:author="Mazharul Islam" w:date="2014-11-27T11:14:00Z">
              <w:r>
                <w:rPr>
                  <w:rFonts w:asciiTheme="minorHAnsi" w:hAnsiTheme="minorHAnsi" w:cstheme="minorHAnsi"/>
                  <w:color w:val="000000"/>
                </w:rPr>
                <w:t>40h (Clear the random object)</w:t>
              </w:r>
            </w:ins>
            <w:del w:id="57" w:author="Mazharul Islam" w:date="2014-11-27T11:14:00Z">
              <w:r w:rsidR="00AC7A9D" w:rsidRPr="005C7421" w:rsidDel="004B72A1">
                <w:rPr>
                  <w:rFonts w:asciiTheme="minorHAnsi" w:hAnsiTheme="minorHAnsi" w:cstheme="minorHAnsi"/>
                  <w:b/>
                  <w:color w:val="000000"/>
                </w:rPr>
                <w:delText xml:space="preserve">Tag </w:delText>
              </w:r>
              <w:r w:rsidR="00B862F9" w:rsidDel="004B72A1">
                <w:rPr>
                  <w:rFonts w:asciiTheme="minorHAnsi" w:hAnsiTheme="minorHAnsi" w:cstheme="minorHAnsi"/>
                  <w:b/>
                  <w:color w:val="000000"/>
                </w:rPr>
                <w:delText>|</w:delText>
              </w:r>
              <w:r w:rsidR="00AC7A9D" w:rsidRPr="005C7421" w:rsidDel="004B72A1">
                <w:rPr>
                  <w:rFonts w:asciiTheme="minorHAnsi" w:hAnsiTheme="minorHAnsi" w:cstheme="minorHAnsi"/>
                  <w:b/>
                  <w:color w:val="000000"/>
                </w:rPr>
                <w:delText>| Data :</w:delText>
              </w:r>
            </w:del>
          </w:p>
          <w:p w:rsidR="00AC7A9D" w:rsidDel="004B72A1" w:rsidRDefault="00AC7A9D" w:rsidP="00345239">
            <w:pPr>
              <w:pStyle w:val="NormalWeb"/>
              <w:spacing w:before="0" w:beforeAutospacing="0" w:after="0" w:afterAutospacing="0" w:line="0" w:lineRule="atLeast"/>
              <w:rPr>
                <w:del w:id="58" w:author="Mazharul Islam" w:date="2014-11-27T11:14:00Z"/>
                <w:rFonts w:asciiTheme="minorHAnsi" w:hAnsiTheme="minorHAnsi" w:cstheme="minorHAnsi"/>
                <w:color w:val="000000"/>
              </w:rPr>
            </w:pPr>
            <w:del w:id="59" w:author="Mazharul Islam" w:date="2014-11-27T11:14:00Z">
              <w:r w:rsidDel="004B72A1">
                <w:rPr>
                  <w:rFonts w:asciiTheme="minorHAnsi" w:hAnsiTheme="minorHAnsi" w:cstheme="minorHAnsi"/>
                  <w:color w:val="000000"/>
                </w:rPr>
                <w:lastRenderedPageBreak/>
                <w:delText>10</w:delText>
              </w:r>
              <w:r w:rsidR="00731A0B" w:rsidDel="004B72A1">
                <w:rPr>
                  <w:rFonts w:asciiTheme="minorHAnsi" w:hAnsiTheme="minorHAnsi" w:cstheme="minorHAnsi"/>
                  <w:color w:val="000000"/>
                </w:rPr>
                <w:delText>h</w:delText>
              </w:r>
              <w:r w:rsidR="00B862F9" w:rsidDel="004B72A1">
                <w:rPr>
                  <w:rFonts w:asciiTheme="minorHAnsi" w:hAnsiTheme="minorHAnsi" w:cstheme="minorHAnsi"/>
                  <w:color w:val="000000"/>
                </w:rPr>
                <w:delText>|</w:delText>
              </w:r>
              <w:r w:rsidDel="004B72A1">
                <w:rPr>
                  <w:rFonts w:asciiTheme="minorHAnsi" w:hAnsiTheme="minorHAnsi" w:cstheme="minorHAnsi"/>
                  <w:color w:val="000000"/>
                </w:rPr>
                <w:delText xml:space="preserve">| </w:delText>
              </w:r>
              <w:r w:rsidR="00166B75" w:rsidDel="004B72A1">
                <w:rPr>
                  <w:rFonts w:asciiTheme="minorHAnsi" w:hAnsiTheme="minorHAnsi" w:cstheme="minorHAnsi"/>
                  <w:color w:val="000000"/>
                </w:rPr>
                <w:delText>Seed</w:delText>
              </w:r>
              <w:r w:rsidR="0062540C" w:rsidDel="004B72A1">
                <w:rPr>
                  <w:rFonts w:asciiTheme="minorHAnsi" w:hAnsiTheme="minorHAnsi" w:cstheme="minorHAnsi"/>
                  <w:color w:val="000000"/>
                </w:rPr>
                <w:delText xml:space="preserve"> in encrypted form</w:delText>
              </w:r>
            </w:del>
          </w:p>
          <w:p w:rsidR="00AC7A9D" w:rsidDel="004B72A1" w:rsidRDefault="00AC7A9D" w:rsidP="00C44DB1">
            <w:pPr>
              <w:pStyle w:val="NormalWeb"/>
              <w:spacing w:before="0" w:beforeAutospacing="0" w:after="0" w:afterAutospacing="0" w:line="0" w:lineRule="atLeast"/>
              <w:rPr>
                <w:del w:id="60" w:author="Mazharul Islam" w:date="2014-11-27T11:14:00Z"/>
                <w:rFonts w:asciiTheme="minorHAnsi" w:hAnsiTheme="minorHAnsi" w:cstheme="minorHAnsi"/>
                <w:color w:val="000000"/>
              </w:rPr>
            </w:pPr>
            <w:del w:id="61" w:author="Mazharul Islam" w:date="2014-11-27T11:14:00Z">
              <w:r w:rsidDel="004B72A1">
                <w:rPr>
                  <w:rFonts w:asciiTheme="minorHAnsi" w:hAnsiTheme="minorHAnsi" w:cstheme="minorHAnsi"/>
                  <w:color w:val="000000"/>
                </w:rPr>
                <w:delText>20</w:delText>
              </w:r>
              <w:r w:rsidR="00731A0B" w:rsidDel="004B72A1">
                <w:rPr>
                  <w:rFonts w:asciiTheme="minorHAnsi" w:hAnsiTheme="minorHAnsi" w:cstheme="minorHAnsi"/>
                  <w:color w:val="000000"/>
                </w:rPr>
                <w:delText>h</w:delText>
              </w:r>
              <w:r w:rsidDel="004B72A1">
                <w:rPr>
                  <w:rFonts w:asciiTheme="minorHAnsi" w:hAnsiTheme="minorHAnsi" w:cstheme="minorHAnsi"/>
                  <w:color w:val="000000"/>
                </w:rPr>
                <w:delText xml:space="preserve"> |</w:delText>
              </w:r>
              <w:r w:rsidR="00B862F9" w:rsidDel="004B72A1">
                <w:rPr>
                  <w:rFonts w:asciiTheme="minorHAnsi" w:hAnsiTheme="minorHAnsi" w:cstheme="minorHAnsi"/>
                  <w:color w:val="000000"/>
                </w:rPr>
                <w:delText>|</w:delText>
              </w:r>
              <w:r w:rsidDel="004B72A1">
                <w:rPr>
                  <w:rFonts w:asciiTheme="minorHAnsi" w:hAnsiTheme="minorHAnsi" w:cstheme="minorHAnsi"/>
                  <w:color w:val="000000"/>
                </w:rPr>
                <w:delText xml:space="preserve"> </w:delText>
              </w:r>
              <w:r w:rsidR="00C44DB1" w:rsidDel="004B72A1">
                <w:rPr>
                  <w:rFonts w:asciiTheme="minorHAnsi" w:hAnsiTheme="minorHAnsi" w:cstheme="minorHAnsi"/>
                  <w:color w:val="000000"/>
                </w:rPr>
                <w:delText>Empty</w:delText>
              </w:r>
            </w:del>
          </w:p>
          <w:p w:rsidR="00C44DB1" w:rsidRPr="00D27AEB" w:rsidRDefault="00C44DB1" w:rsidP="0080123B">
            <w:pPr>
              <w:pStyle w:val="NormalWeb"/>
              <w:spacing w:before="0" w:beforeAutospacing="0" w:after="0" w:afterAutospacing="0" w:line="0" w:lineRule="atLeast"/>
              <w:rPr>
                <w:rFonts w:asciiTheme="minorHAnsi" w:hAnsiTheme="minorHAnsi" w:cstheme="minorHAnsi"/>
              </w:rPr>
            </w:pPr>
            <w:del w:id="62" w:author="Mazharul Islam" w:date="2014-11-27T11:14:00Z">
              <w:r w:rsidDel="004B72A1">
                <w:rPr>
                  <w:rFonts w:asciiTheme="minorHAnsi" w:hAnsiTheme="minorHAnsi" w:cstheme="minorHAnsi"/>
                  <w:color w:val="000000"/>
                </w:rPr>
                <w:delText>30h || Challenge Length (</w:delText>
              </w:r>
              <w:r w:rsidR="002F518C" w:rsidDel="004B72A1">
                <w:rPr>
                  <w:rFonts w:asciiTheme="minorHAnsi" w:hAnsiTheme="minorHAnsi" w:cstheme="minorHAnsi"/>
                  <w:color w:val="000000"/>
                </w:rPr>
                <w:delText>Challenge Length&lt;256</w:delText>
              </w:r>
              <w:r w:rsidDel="004B72A1">
                <w:rPr>
                  <w:rFonts w:asciiTheme="minorHAnsi" w:hAnsiTheme="minorHAnsi" w:cstheme="minorHAnsi"/>
                  <w:color w:val="000000"/>
                </w:rPr>
                <w:delText>)</w:delText>
              </w:r>
            </w:del>
            <w:commentRangeEnd w:id="47"/>
            <w:r w:rsidR="004B72A1">
              <w:rPr>
                <w:rStyle w:val="CommentReference"/>
                <w:rFonts w:asciiTheme="minorHAnsi" w:eastAsiaTheme="minorEastAsia" w:hAnsiTheme="minorHAnsi" w:cstheme="minorBidi"/>
              </w:rPr>
              <w:commentReference w:id="47"/>
            </w:r>
          </w:p>
        </w:tc>
      </w:tr>
      <w:tr w:rsidR="00AC7A9D" w:rsidRPr="00507D08" w:rsidTr="00345239">
        <w:tc>
          <w:tcPr>
            <w:tcW w:w="1585"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Default="00AC7A9D" w:rsidP="00345239">
            <w:pPr>
              <w:spacing w:after="0"/>
            </w:pPr>
            <w:r>
              <w:lastRenderedPageBreak/>
              <w:t>Le</w:t>
            </w:r>
          </w:p>
        </w:tc>
        <w:tc>
          <w:tcPr>
            <w:tcW w:w="756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Pr="00D27AEB" w:rsidRDefault="00AC7A9D"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Empty</w:t>
            </w:r>
          </w:p>
        </w:tc>
      </w:tr>
    </w:tbl>
    <w:p w:rsidR="00AC7A9D" w:rsidRDefault="00AC7A9D" w:rsidP="00AC7A9D">
      <w:pPr>
        <w:spacing w:after="0"/>
      </w:pPr>
    </w:p>
    <w:p w:rsidR="00AC7A9D" w:rsidRDefault="00AC7A9D" w:rsidP="00AC7A9D">
      <w:r w:rsidRPr="00E0437C">
        <w:rPr>
          <w:b/>
        </w:rPr>
        <w:t>GET CHALLENGE</w:t>
      </w:r>
      <w:r>
        <w:rPr>
          <w:b/>
        </w:rPr>
        <w:t>: APDU Response</w:t>
      </w:r>
    </w:p>
    <w:tbl>
      <w:tblPr>
        <w:tblW w:w="0" w:type="auto"/>
        <w:tblInd w:w="117" w:type="dxa"/>
        <w:tblCellMar>
          <w:top w:w="15" w:type="dxa"/>
          <w:left w:w="15" w:type="dxa"/>
          <w:bottom w:w="15" w:type="dxa"/>
          <w:right w:w="15" w:type="dxa"/>
        </w:tblCellMar>
        <w:tblLook w:val="04A0"/>
      </w:tblPr>
      <w:tblGrid>
        <w:gridCol w:w="1440"/>
        <w:gridCol w:w="7920"/>
      </w:tblGrid>
      <w:tr w:rsidR="00AC7A9D" w:rsidRPr="00D27AEB" w:rsidTr="00345239">
        <w:tc>
          <w:tcPr>
            <w:tcW w:w="144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b/>
                <w:bCs/>
                <w:color w:val="000000"/>
                <w:shd w:val="clear" w:color="auto" w:fill="CCCCCC"/>
              </w:rPr>
              <w:t>BYTE</w:t>
            </w:r>
          </w:p>
        </w:tc>
        <w:tc>
          <w:tcPr>
            <w:tcW w:w="792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b/>
                <w:bCs/>
                <w:color w:val="000000"/>
                <w:shd w:val="clear" w:color="auto" w:fill="CCCCCC"/>
              </w:rPr>
              <w:t>VALUE</w:t>
            </w:r>
          </w:p>
        </w:tc>
      </w:tr>
      <w:tr w:rsidR="00AC7A9D" w:rsidRPr="00D27AEB"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color w:val="000000"/>
              </w:rPr>
              <w:t>Data</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Random data of specified length</w:t>
            </w:r>
          </w:p>
        </w:tc>
      </w:tr>
      <w:tr w:rsidR="00AC7A9D" w:rsidRPr="00D27AEB"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color w:val="000000"/>
              </w:rPr>
              <w:t>SW1 - SW2</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rPr>
                <w:rFonts w:asciiTheme="minorHAnsi" w:hAnsiTheme="minorHAnsi" w:cstheme="minorHAnsi"/>
              </w:rPr>
            </w:pPr>
            <w:r w:rsidRPr="00D27AEB">
              <w:rPr>
                <w:rFonts w:asciiTheme="minorHAnsi" w:hAnsiTheme="minorHAnsi" w:cstheme="minorHAnsi"/>
                <w:color w:val="000000"/>
              </w:rPr>
              <w:t>Status Bytes</w:t>
            </w:r>
          </w:p>
        </w:tc>
      </w:tr>
    </w:tbl>
    <w:p w:rsidR="00AC7A9D" w:rsidRDefault="00AC7A9D" w:rsidP="00AC7A9D">
      <w:pPr>
        <w:rPr>
          <w:b/>
          <w:sz w:val="18"/>
          <w:szCs w:val="18"/>
        </w:rPr>
      </w:pPr>
    </w:p>
    <w:p w:rsidR="0021235D" w:rsidRDefault="0021235D">
      <w:pPr>
        <w:rPr>
          <w:rFonts w:asciiTheme="majorHAnsi" w:eastAsiaTheme="majorEastAsia" w:hAnsiTheme="majorHAnsi" w:cstheme="majorBidi"/>
          <w:b/>
          <w:bCs/>
          <w:color w:val="365F91" w:themeColor="accent1" w:themeShade="BF"/>
          <w:sz w:val="28"/>
          <w:szCs w:val="28"/>
        </w:rPr>
      </w:pPr>
      <w:r>
        <w:br w:type="page"/>
      </w:r>
    </w:p>
    <w:p w:rsidR="00AC7A9D" w:rsidRDefault="00AC7A9D" w:rsidP="00AC7A9D">
      <w:pPr>
        <w:pStyle w:val="Heading1"/>
      </w:pPr>
      <w:bookmarkStart w:id="63" w:name="_Toc402784691"/>
      <w:r w:rsidRPr="000775BA">
        <w:lastRenderedPageBreak/>
        <w:t>Key Pair Generation</w:t>
      </w:r>
      <w:bookmarkEnd w:id="63"/>
    </w:p>
    <w:p w:rsidR="00AC7A9D" w:rsidRPr="00220B7F" w:rsidRDefault="00AC7A9D" w:rsidP="00AC7A9D">
      <w:pPr>
        <w:rPr>
          <w:rFonts w:cstheme="minorHAnsi"/>
          <w:color w:val="000000"/>
        </w:rPr>
      </w:pPr>
      <w:commentRangeStart w:id="64"/>
      <w:r>
        <w:rPr>
          <w:rFonts w:cstheme="minorHAnsi"/>
          <w:color w:val="000000"/>
        </w:rPr>
        <w:t xml:space="preserve">The GENERATE </w:t>
      </w:r>
      <w:r w:rsidRPr="00183494">
        <w:rPr>
          <w:rFonts w:cstheme="minorHAnsi"/>
          <w:color w:val="000000"/>
        </w:rPr>
        <w:t>KEYPAIR command generates new key</w:t>
      </w:r>
      <w:r>
        <w:rPr>
          <w:rFonts w:cstheme="minorHAnsi"/>
          <w:color w:val="000000"/>
        </w:rPr>
        <w:t xml:space="preserve"> pair</w:t>
      </w:r>
      <w:r w:rsidR="00FF7549">
        <w:rPr>
          <w:rFonts w:cstheme="minorHAnsi"/>
          <w:color w:val="000000"/>
        </w:rPr>
        <w:t xml:space="preserve"> and stores within card</w:t>
      </w:r>
      <w:r>
        <w:rPr>
          <w:rFonts w:cstheme="minorHAnsi"/>
          <w:color w:val="000000"/>
        </w:rPr>
        <w:t xml:space="preserve">. Demo-Applet </w:t>
      </w:r>
      <w:del w:id="65" w:author="Mazharul Islam" w:date="2014-11-27T16:51:00Z">
        <w:r w:rsidDel="004837B2">
          <w:rPr>
            <w:rFonts w:cstheme="minorHAnsi"/>
            <w:color w:val="000000"/>
          </w:rPr>
          <w:delText xml:space="preserve">has </w:delText>
        </w:r>
      </w:del>
      <w:ins w:id="66" w:author="Mazharul Islam" w:date="2014-11-27T16:51:00Z">
        <w:r w:rsidR="004837B2">
          <w:rPr>
            <w:rFonts w:cstheme="minorHAnsi"/>
            <w:color w:val="000000"/>
          </w:rPr>
          <w:t xml:space="preserve">can generate </w:t>
        </w:r>
      </w:ins>
      <w:r>
        <w:rPr>
          <w:rFonts w:cstheme="minorHAnsi"/>
          <w:color w:val="000000"/>
        </w:rPr>
        <w:t xml:space="preserve">two </w:t>
      </w:r>
      <w:ins w:id="67" w:author="Mazharul Islam" w:date="2014-11-27T16:52:00Z">
        <w:r w:rsidR="004837B2">
          <w:rPr>
            <w:rFonts w:cstheme="minorHAnsi"/>
            <w:color w:val="000000"/>
          </w:rPr>
          <w:t xml:space="preserve">types of </w:t>
        </w:r>
      </w:ins>
      <w:r>
        <w:rPr>
          <w:rFonts w:cstheme="minorHAnsi"/>
          <w:color w:val="000000"/>
        </w:rPr>
        <w:t>key pair</w:t>
      </w:r>
      <w:ins w:id="68" w:author="Mazharul Islam" w:date="2014-11-27T16:52:00Z">
        <w:r w:rsidR="004837B2">
          <w:rPr>
            <w:rFonts w:cstheme="minorHAnsi"/>
            <w:color w:val="000000"/>
          </w:rPr>
          <w:t>:</w:t>
        </w:r>
      </w:ins>
      <w:r>
        <w:rPr>
          <w:rFonts w:cstheme="minorHAnsi"/>
          <w:color w:val="000000"/>
        </w:rPr>
        <w:t xml:space="preserve"> </w:t>
      </w:r>
      <w:del w:id="69" w:author="Mazharul Islam" w:date="2014-11-27T16:52:00Z">
        <w:r w:rsidDel="004837B2">
          <w:rPr>
            <w:rFonts w:cstheme="minorHAnsi"/>
            <w:color w:val="000000"/>
          </w:rPr>
          <w:delText xml:space="preserve">containers for </w:delText>
        </w:r>
      </w:del>
      <w:r>
        <w:rPr>
          <w:rFonts w:cstheme="minorHAnsi"/>
          <w:color w:val="000000"/>
        </w:rPr>
        <w:t>RSA and EC Key Pair</w:t>
      </w:r>
      <w:ins w:id="70" w:author="Mazharul Islam" w:date="2014-11-27T16:52:00Z">
        <w:r w:rsidR="004837B2">
          <w:rPr>
            <w:rFonts w:cstheme="minorHAnsi"/>
            <w:color w:val="000000"/>
          </w:rPr>
          <w:t>.</w:t>
        </w:r>
      </w:ins>
      <w:del w:id="71" w:author="Mazharul Islam" w:date="2014-11-27T16:52:00Z">
        <w:r w:rsidR="00446EE1" w:rsidDel="004837B2">
          <w:rPr>
            <w:rFonts w:cstheme="minorHAnsi"/>
            <w:color w:val="000000"/>
          </w:rPr>
          <w:delText xml:space="preserve"> for</w:delText>
        </w:r>
        <w:r w:rsidR="00393423" w:rsidDel="004837B2">
          <w:rPr>
            <w:rFonts w:cstheme="minorHAnsi"/>
            <w:color w:val="000000"/>
          </w:rPr>
          <w:delText xml:space="preserve"> wrap</w:delText>
        </w:r>
        <w:r w:rsidR="007F683A" w:rsidDel="004837B2">
          <w:rPr>
            <w:rFonts w:cstheme="minorHAnsi"/>
            <w:color w:val="000000"/>
          </w:rPr>
          <w:delText>/unwrap and</w:delText>
        </w:r>
        <w:r w:rsidR="00446EE1" w:rsidDel="004837B2">
          <w:rPr>
            <w:rFonts w:cstheme="minorHAnsi"/>
            <w:color w:val="000000"/>
          </w:rPr>
          <w:delText xml:space="preserve"> sign</w:delText>
        </w:r>
        <w:r w:rsidR="00446EE1" w:rsidDel="001B4A70">
          <w:rPr>
            <w:rFonts w:cstheme="minorHAnsi"/>
            <w:color w:val="000000"/>
          </w:rPr>
          <w:delText xml:space="preserve"> generation</w:delText>
        </w:r>
        <w:r w:rsidR="007F683A" w:rsidDel="001B4A70">
          <w:rPr>
            <w:rFonts w:cstheme="minorHAnsi"/>
            <w:color w:val="000000"/>
          </w:rPr>
          <w:delText>/</w:delText>
        </w:r>
        <w:r w:rsidR="00446EE1" w:rsidDel="001B4A70">
          <w:rPr>
            <w:rFonts w:cstheme="minorHAnsi"/>
            <w:color w:val="000000"/>
          </w:rPr>
          <w:delText>verification</w:delText>
        </w:r>
        <w:r w:rsidDel="001B4A70">
          <w:rPr>
            <w:rFonts w:cstheme="minorHAnsi"/>
            <w:color w:val="000000"/>
          </w:rPr>
          <w:delText>.</w:delText>
        </w:r>
      </w:del>
      <w:commentRangeEnd w:id="64"/>
      <w:r w:rsidR="001B4A70">
        <w:rPr>
          <w:rStyle w:val="CommentReference"/>
        </w:rPr>
        <w:commentReference w:id="64"/>
      </w:r>
    </w:p>
    <w:p w:rsidR="00AC7A9D" w:rsidRDefault="00AC7A9D" w:rsidP="00AC7A9D">
      <w:r w:rsidRPr="00A64997">
        <w:rPr>
          <w:b/>
        </w:rPr>
        <w:t>GENERATE KEY PAIR</w:t>
      </w:r>
      <w:r>
        <w:rPr>
          <w:b/>
        </w:rPr>
        <w:t xml:space="preserve">: Command APDU </w:t>
      </w:r>
    </w:p>
    <w:tbl>
      <w:tblPr>
        <w:tblW w:w="0" w:type="auto"/>
        <w:tblInd w:w="117" w:type="dxa"/>
        <w:tblCellMar>
          <w:top w:w="15" w:type="dxa"/>
          <w:left w:w="15" w:type="dxa"/>
          <w:bottom w:w="15" w:type="dxa"/>
          <w:right w:w="15" w:type="dxa"/>
        </w:tblCellMar>
        <w:tblLook w:val="04A0"/>
      </w:tblPr>
      <w:tblGrid>
        <w:gridCol w:w="1584"/>
        <w:gridCol w:w="7562"/>
      </w:tblGrid>
      <w:tr w:rsidR="00AC7A9D" w:rsidRPr="00507D08" w:rsidTr="00345239">
        <w:tc>
          <w:tcPr>
            <w:tcW w:w="1584"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vAlign w:val="cente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b/>
                <w:bCs/>
                <w:color w:val="000000"/>
                <w:shd w:val="clear" w:color="auto" w:fill="CCCCCC"/>
              </w:rPr>
              <w:t>BYTE</w:t>
            </w:r>
          </w:p>
        </w:tc>
        <w:tc>
          <w:tcPr>
            <w:tcW w:w="7562"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vAlign w:val="cente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b/>
                <w:bCs/>
                <w:color w:val="000000"/>
                <w:shd w:val="clear" w:color="auto" w:fill="CCCCCC"/>
              </w:rPr>
              <w:t>VALUE</w:t>
            </w:r>
          </w:p>
        </w:tc>
      </w:tr>
      <w:tr w:rsidR="00AC7A9D" w:rsidRPr="00507D08" w:rsidTr="00345239">
        <w:tc>
          <w:tcPr>
            <w:tcW w:w="1584"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Pr="002C6009"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2C6009">
              <w:rPr>
                <w:rFonts w:asciiTheme="minorHAnsi" w:hAnsiTheme="minorHAnsi" w:cstheme="minorHAnsi"/>
                <w:color w:val="000000"/>
                <w:sz w:val="22"/>
                <w:szCs w:val="22"/>
              </w:rPr>
              <w:t>CLA</w:t>
            </w:r>
          </w:p>
        </w:tc>
        <w:tc>
          <w:tcPr>
            <w:tcW w:w="7562"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Pr="002C6009" w:rsidRDefault="00590DE9" w:rsidP="00345239">
            <w:pPr>
              <w:pStyle w:val="NormalWeb"/>
              <w:spacing w:before="0" w:beforeAutospacing="0" w:after="0" w:afterAutospacing="0" w:line="0" w:lineRule="atLeast"/>
              <w:rPr>
                <w:rFonts w:asciiTheme="minorHAnsi" w:hAnsiTheme="minorHAnsi" w:cstheme="minorHAnsi"/>
                <w:sz w:val="22"/>
                <w:szCs w:val="22"/>
              </w:rPr>
            </w:pPr>
            <w:r w:rsidRPr="002C685D">
              <w:rPr>
                <w:rFonts w:asciiTheme="minorHAnsi" w:hAnsiTheme="minorHAnsi" w:cstheme="minorHAnsi"/>
                <w:color w:val="000000"/>
                <w:sz w:val="22"/>
                <w:szCs w:val="22"/>
              </w:rPr>
              <w:t>00h</w:t>
            </w:r>
            <w:r>
              <w:rPr>
                <w:rFonts w:asciiTheme="minorHAnsi" w:hAnsiTheme="minorHAnsi" w:cstheme="minorHAnsi"/>
                <w:color w:val="000000"/>
                <w:sz w:val="22"/>
                <w:szCs w:val="22"/>
              </w:rPr>
              <w:t>-03h</w:t>
            </w:r>
          </w:p>
        </w:tc>
      </w:tr>
      <w:tr w:rsidR="00AC7A9D" w:rsidRPr="00507D08" w:rsidTr="00345239">
        <w:tc>
          <w:tcPr>
            <w:tcW w:w="1584"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Pr="002C6009"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2C6009">
              <w:rPr>
                <w:rFonts w:asciiTheme="minorHAnsi" w:hAnsiTheme="minorHAnsi" w:cstheme="minorHAnsi"/>
                <w:color w:val="000000"/>
                <w:sz w:val="22"/>
                <w:szCs w:val="22"/>
              </w:rPr>
              <w:t>INS</w:t>
            </w:r>
          </w:p>
        </w:tc>
        <w:tc>
          <w:tcPr>
            <w:tcW w:w="7562"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Pr="002C6009" w:rsidRDefault="00AC7A9D" w:rsidP="00345239">
            <w:pPr>
              <w:pStyle w:val="NormalWeb"/>
              <w:spacing w:before="0" w:beforeAutospacing="0" w:after="0" w:afterAutospacing="0" w:line="0" w:lineRule="atLeast"/>
              <w:rPr>
                <w:rFonts w:asciiTheme="minorHAnsi" w:hAnsiTheme="minorHAnsi" w:cstheme="minorHAnsi"/>
                <w:sz w:val="22"/>
                <w:szCs w:val="22"/>
              </w:rPr>
            </w:pPr>
            <w:r w:rsidRPr="002C6009">
              <w:rPr>
                <w:rFonts w:asciiTheme="minorHAnsi" w:hAnsiTheme="minorHAnsi" w:cstheme="minorHAnsi"/>
                <w:color w:val="000000"/>
                <w:sz w:val="22"/>
                <w:szCs w:val="22"/>
              </w:rPr>
              <w:t>46h</w:t>
            </w:r>
          </w:p>
        </w:tc>
      </w:tr>
      <w:tr w:rsidR="00AC7A9D" w:rsidRPr="00507D08" w:rsidTr="00345239">
        <w:trPr>
          <w:trHeight w:val="705"/>
        </w:trPr>
        <w:tc>
          <w:tcPr>
            <w:tcW w:w="1584" w:type="dxa"/>
            <w:tcBorders>
              <w:top w:val="single" w:sz="6" w:space="0" w:color="000000"/>
              <w:left w:val="single" w:sz="6" w:space="0" w:color="000000"/>
              <w:right w:val="single" w:sz="6" w:space="0" w:color="000000"/>
            </w:tcBorders>
            <w:tcMar>
              <w:top w:w="117" w:type="dxa"/>
              <w:left w:w="117" w:type="dxa"/>
              <w:bottom w:w="117" w:type="dxa"/>
              <w:right w:w="117" w:type="dxa"/>
            </w:tcMar>
            <w:vAlign w:val="center"/>
            <w:hideMark/>
          </w:tcPr>
          <w:p w:rsidR="00AC7A9D" w:rsidRPr="002C6009"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2C6009">
              <w:rPr>
                <w:rFonts w:asciiTheme="minorHAnsi" w:hAnsiTheme="minorHAnsi" w:cstheme="minorHAnsi"/>
                <w:color w:val="000000"/>
                <w:sz w:val="22"/>
                <w:szCs w:val="22"/>
              </w:rPr>
              <w:t>P1P2</w:t>
            </w:r>
          </w:p>
        </w:tc>
        <w:tc>
          <w:tcPr>
            <w:tcW w:w="7562" w:type="dxa"/>
            <w:tcBorders>
              <w:top w:val="single" w:sz="6" w:space="0" w:color="000000"/>
              <w:left w:val="single" w:sz="6" w:space="0" w:color="000000"/>
              <w:right w:val="single" w:sz="6" w:space="0" w:color="000000"/>
            </w:tcBorders>
            <w:tcMar>
              <w:top w:w="117" w:type="dxa"/>
              <w:left w:w="117" w:type="dxa"/>
              <w:bottom w:w="117" w:type="dxa"/>
              <w:right w:w="117" w:type="dxa"/>
            </w:tcMar>
            <w:vAlign w:val="center"/>
            <w:hideMark/>
          </w:tcPr>
          <w:p w:rsidR="00AC7A9D" w:rsidRPr="002C6009" w:rsidRDefault="00AC7A9D" w:rsidP="00345239">
            <w:pPr>
              <w:pStyle w:val="NormalWeb"/>
              <w:spacing w:before="0" w:beforeAutospacing="0" w:after="0" w:afterAutospacing="0"/>
              <w:rPr>
                <w:rFonts w:asciiTheme="minorHAnsi" w:hAnsiTheme="minorHAnsi" w:cstheme="minorHAnsi"/>
                <w:color w:val="000000"/>
                <w:sz w:val="22"/>
                <w:szCs w:val="22"/>
              </w:rPr>
            </w:pPr>
            <w:r w:rsidRPr="002C6009">
              <w:rPr>
                <w:rFonts w:asciiTheme="minorHAnsi" w:hAnsiTheme="minorHAnsi" w:cstheme="minorHAnsi"/>
                <w:color w:val="000000"/>
                <w:sz w:val="22"/>
                <w:szCs w:val="22"/>
              </w:rPr>
              <w:t>0000h</w:t>
            </w:r>
          </w:p>
          <w:p w:rsidR="00AC7A9D" w:rsidRPr="002C6009" w:rsidRDefault="00AC7A9D" w:rsidP="00345239">
            <w:pPr>
              <w:pStyle w:val="NormalWeb"/>
              <w:spacing w:before="0" w:beforeAutospacing="0" w:after="0" w:afterAutospacing="0"/>
              <w:rPr>
                <w:rFonts w:asciiTheme="minorHAnsi" w:hAnsiTheme="minorHAnsi" w:cstheme="minorHAnsi"/>
                <w:sz w:val="22"/>
                <w:szCs w:val="22"/>
              </w:rPr>
            </w:pPr>
            <w:r w:rsidRPr="002C6009">
              <w:rPr>
                <w:rFonts w:asciiTheme="minorHAnsi" w:hAnsiTheme="minorHAnsi" w:cstheme="minorHAnsi"/>
                <w:color w:val="000000"/>
                <w:sz w:val="22"/>
                <w:szCs w:val="22"/>
              </w:rPr>
              <w:t>Other values RFU</w:t>
            </w:r>
          </w:p>
        </w:tc>
      </w:tr>
      <w:tr w:rsidR="00AC7A9D" w:rsidRPr="00507D08" w:rsidTr="00345239">
        <w:tc>
          <w:tcPr>
            <w:tcW w:w="1584"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Pr="002C6009"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2C6009">
              <w:rPr>
                <w:rFonts w:asciiTheme="minorHAnsi" w:hAnsiTheme="minorHAnsi" w:cstheme="minorHAnsi"/>
                <w:color w:val="000000"/>
                <w:sz w:val="22"/>
                <w:szCs w:val="22"/>
              </w:rPr>
              <w:t>Lc</w:t>
            </w:r>
          </w:p>
        </w:tc>
        <w:tc>
          <w:tcPr>
            <w:tcW w:w="7562"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Pr="002C6009" w:rsidRDefault="00AC7A9D" w:rsidP="00345239">
            <w:pPr>
              <w:pStyle w:val="NormalWeb"/>
              <w:spacing w:before="0" w:beforeAutospacing="0" w:after="0" w:afterAutospacing="0" w:line="0" w:lineRule="atLeast"/>
              <w:rPr>
                <w:rFonts w:asciiTheme="minorHAnsi" w:hAnsiTheme="minorHAnsi" w:cstheme="minorHAnsi"/>
                <w:sz w:val="22"/>
                <w:szCs w:val="22"/>
              </w:rPr>
            </w:pPr>
            <w:r w:rsidRPr="002C6009">
              <w:rPr>
                <w:rFonts w:asciiTheme="minorHAnsi" w:hAnsiTheme="minorHAnsi" w:cstheme="minorHAnsi"/>
                <w:color w:val="000000"/>
                <w:sz w:val="22"/>
                <w:szCs w:val="22"/>
              </w:rPr>
              <w:t>01</w:t>
            </w:r>
            <w:r w:rsidR="001874E6">
              <w:rPr>
                <w:rFonts w:asciiTheme="minorHAnsi" w:hAnsiTheme="minorHAnsi" w:cstheme="minorHAnsi"/>
                <w:color w:val="000000"/>
                <w:sz w:val="22"/>
                <w:szCs w:val="22"/>
              </w:rPr>
              <w:t>h</w:t>
            </w:r>
          </w:p>
        </w:tc>
      </w:tr>
      <w:tr w:rsidR="00AC7A9D" w:rsidRPr="00507D08" w:rsidTr="00345239">
        <w:tc>
          <w:tcPr>
            <w:tcW w:w="1584"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Pr="002C6009"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2C6009">
              <w:rPr>
                <w:rFonts w:asciiTheme="minorHAnsi" w:hAnsiTheme="minorHAnsi" w:cstheme="minorHAnsi"/>
                <w:color w:val="000000"/>
                <w:sz w:val="22"/>
                <w:szCs w:val="22"/>
              </w:rPr>
              <w:t>Data</w:t>
            </w:r>
          </w:p>
        </w:tc>
        <w:tc>
          <w:tcPr>
            <w:tcW w:w="7562"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C403BF" w:rsidRDefault="00C403BF" w:rsidP="00C403BF">
            <w:pPr>
              <w:pStyle w:val="NormalWeb"/>
              <w:spacing w:before="0" w:beforeAutospacing="0" w:after="0" w:afterAutospacing="0" w:line="0" w:lineRule="atLeast"/>
              <w:rPr>
                <w:rFonts w:asciiTheme="minorHAnsi" w:hAnsiTheme="minorHAnsi" w:cstheme="minorHAnsi"/>
                <w:color w:val="000000"/>
                <w:sz w:val="22"/>
                <w:szCs w:val="22"/>
              </w:rPr>
            </w:pPr>
            <w:r w:rsidRPr="002C6009">
              <w:rPr>
                <w:rFonts w:asciiTheme="minorHAnsi" w:hAnsiTheme="minorHAnsi" w:cstheme="minorHAnsi"/>
                <w:color w:val="000000"/>
                <w:sz w:val="22"/>
                <w:szCs w:val="22"/>
              </w:rPr>
              <w:t>01</w:t>
            </w:r>
            <w:r>
              <w:rPr>
                <w:rFonts w:asciiTheme="minorHAnsi" w:hAnsiTheme="minorHAnsi" w:cstheme="minorHAnsi"/>
                <w:color w:val="000000"/>
                <w:sz w:val="22"/>
                <w:szCs w:val="22"/>
              </w:rPr>
              <w:t>h</w:t>
            </w:r>
            <w:r w:rsidRPr="002C6009">
              <w:rPr>
                <w:rFonts w:asciiTheme="minorHAnsi" w:hAnsiTheme="minorHAnsi" w:cstheme="minorHAnsi"/>
                <w:color w:val="000000"/>
                <w:sz w:val="22"/>
                <w:szCs w:val="22"/>
              </w:rPr>
              <w:t xml:space="preserve">   -   RSA 2048-bit Key-Pair </w:t>
            </w:r>
            <w:r>
              <w:rPr>
                <w:rFonts w:asciiTheme="minorHAnsi" w:hAnsiTheme="minorHAnsi" w:cstheme="minorHAnsi"/>
                <w:color w:val="000000"/>
                <w:sz w:val="22"/>
                <w:szCs w:val="22"/>
              </w:rPr>
              <w:t>for Sign/Verify</w:t>
            </w:r>
          </w:p>
          <w:p w:rsidR="00954A74" w:rsidRDefault="00954A74" w:rsidP="00954A74">
            <w:pPr>
              <w:pStyle w:val="NormalWeb"/>
              <w:spacing w:before="0" w:beforeAutospacing="0" w:after="0" w:afterAutospacing="0" w:line="0" w:lineRule="atLeast"/>
              <w:rPr>
                <w:rFonts w:asciiTheme="minorHAnsi" w:hAnsiTheme="minorHAnsi" w:cstheme="minorHAnsi"/>
                <w:color w:val="000000"/>
                <w:sz w:val="22"/>
                <w:szCs w:val="22"/>
              </w:rPr>
            </w:pPr>
            <w:r w:rsidRPr="002C6009">
              <w:rPr>
                <w:rFonts w:asciiTheme="minorHAnsi" w:hAnsiTheme="minorHAnsi" w:cstheme="minorHAnsi"/>
                <w:color w:val="000000"/>
                <w:sz w:val="22"/>
                <w:szCs w:val="22"/>
              </w:rPr>
              <w:t>0</w:t>
            </w:r>
            <w:r>
              <w:rPr>
                <w:rFonts w:asciiTheme="minorHAnsi" w:hAnsiTheme="minorHAnsi" w:cstheme="minorHAnsi"/>
                <w:color w:val="000000"/>
                <w:sz w:val="22"/>
                <w:szCs w:val="22"/>
              </w:rPr>
              <w:t>2h</w:t>
            </w:r>
            <w:r w:rsidRPr="002C6009">
              <w:rPr>
                <w:rFonts w:asciiTheme="minorHAnsi" w:hAnsiTheme="minorHAnsi" w:cstheme="minorHAnsi"/>
                <w:color w:val="000000"/>
                <w:sz w:val="22"/>
                <w:szCs w:val="22"/>
              </w:rPr>
              <w:t xml:space="preserve">   -   RSA</w:t>
            </w:r>
            <w:r>
              <w:rPr>
                <w:rFonts w:asciiTheme="minorHAnsi" w:hAnsiTheme="minorHAnsi" w:cstheme="minorHAnsi"/>
                <w:color w:val="000000"/>
                <w:sz w:val="22"/>
                <w:szCs w:val="22"/>
              </w:rPr>
              <w:t>-CRT</w:t>
            </w:r>
            <w:r w:rsidRPr="002C6009">
              <w:rPr>
                <w:rFonts w:asciiTheme="minorHAnsi" w:hAnsiTheme="minorHAnsi" w:cstheme="minorHAnsi"/>
                <w:color w:val="000000"/>
                <w:sz w:val="22"/>
                <w:szCs w:val="22"/>
              </w:rPr>
              <w:t xml:space="preserve"> 2048-bit Key-Pair </w:t>
            </w:r>
            <w:r>
              <w:rPr>
                <w:rFonts w:asciiTheme="minorHAnsi" w:hAnsiTheme="minorHAnsi" w:cstheme="minorHAnsi"/>
                <w:color w:val="000000"/>
                <w:sz w:val="22"/>
                <w:szCs w:val="22"/>
              </w:rPr>
              <w:t>for Sign/Verify</w:t>
            </w:r>
          </w:p>
          <w:p w:rsidR="00954A74" w:rsidRDefault="00954A74" w:rsidP="00954A74">
            <w:pPr>
              <w:pStyle w:val="NormalWeb"/>
              <w:spacing w:before="0" w:beforeAutospacing="0" w:after="0" w:afterAutospacing="0" w:line="0" w:lineRule="atLeast"/>
              <w:rPr>
                <w:rFonts w:asciiTheme="minorHAnsi" w:hAnsiTheme="minorHAnsi" w:cstheme="minorHAnsi"/>
                <w:color w:val="000000"/>
                <w:sz w:val="22"/>
                <w:szCs w:val="22"/>
              </w:rPr>
            </w:pPr>
            <w:r w:rsidRPr="002C6009">
              <w:rPr>
                <w:rFonts w:asciiTheme="minorHAnsi" w:hAnsiTheme="minorHAnsi" w:cstheme="minorHAnsi"/>
                <w:color w:val="000000"/>
                <w:sz w:val="22"/>
                <w:szCs w:val="22"/>
              </w:rPr>
              <w:t>0</w:t>
            </w:r>
            <w:r>
              <w:rPr>
                <w:rFonts w:asciiTheme="minorHAnsi" w:hAnsiTheme="minorHAnsi" w:cstheme="minorHAnsi"/>
                <w:color w:val="000000"/>
                <w:sz w:val="22"/>
                <w:szCs w:val="22"/>
              </w:rPr>
              <w:t>3h</w:t>
            </w:r>
            <w:r w:rsidRPr="002C6009">
              <w:rPr>
                <w:rFonts w:asciiTheme="minorHAnsi" w:hAnsiTheme="minorHAnsi" w:cstheme="minorHAnsi"/>
                <w:color w:val="000000"/>
                <w:sz w:val="22"/>
                <w:szCs w:val="22"/>
              </w:rPr>
              <w:t xml:space="preserve">   -   RSA 2048-bit Key-Pair </w:t>
            </w:r>
            <w:r>
              <w:rPr>
                <w:rFonts w:asciiTheme="minorHAnsi" w:hAnsiTheme="minorHAnsi" w:cstheme="minorHAnsi"/>
                <w:color w:val="000000"/>
                <w:sz w:val="22"/>
                <w:szCs w:val="22"/>
              </w:rPr>
              <w:t>for Wrap/Unwrap</w:t>
            </w:r>
          </w:p>
          <w:p w:rsidR="00EF536B" w:rsidRPr="002C6009" w:rsidRDefault="00EF536B" w:rsidP="00954A74">
            <w:pPr>
              <w:pStyle w:val="NormalWeb"/>
              <w:spacing w:before="0" w:beforeAutospacing="0" w:after="0" w:afterAutospacing="0" w:line="0" w:lineRule="atLeast"/>
              <w:rPr>
                <w:rFonts w:asciiTheme="minorHAnsi" w:hAnsiTheme="minorHAnsi" w:cstheme="minorHAnsi"/>
                <w:color w:val="000000"/>
                <w:sz w:val="22"/>
                <w:szCs w:val="22"/>
              </w:rPr>
            </w:pPr>
            <w:r w:rsidRPr="002C6009">
              <w:rPr>
                <w:rFonts w:asciiTheme="minorHAnsi" w:hAnsiTheme="minorHAnsi" w:cstheme="minorHAnsi"/>
                <w:color w:val="000000"/>
                <w:sz w:val="22"/>
                <w:szCs w:val="22"/>
              </w:rPr>
              <w:t>0</w:t>
            </w:r>
            <w:r>
              <w:rPr>
                <w:rFonts w:asciiTheme="minorHAnsi" w:hAnsiTheme="minorHAnsi" w:cstheme="minorHAnsi"/>
                <w:color w:val="000000"/>
                <w:sz w:val="22"/>
                <w:szCs w:val="22"/>
              </w:rPr>
              <w:t>4h</w:t>
            </w:r>
            <w:r w:rsidRPr="002C6009">
              <w:rPr>
                <w:rFonts w:asciiTheme="minorHAnsi" w:hAnsiTheme="minorHAnsi" w:cstheme="minorHAnsi"/>
                <w:color w:val="000000"/>
                <w:sz w:val="22"/>
                <w:szCs w:val="22"/>
              </w:rPr>
              <w:t xml:space="preserve">   -   RSA</w:t>
            </w:r>
            <w:r w:rsidR="00136ABD">
              <w:rPr>
                <w:rFonts w:asciiTheme="minorHAnsi" w:hAnsiTheme="minorHAnsi" w:cstheme="minorHAnsi"/>
                <w:color w:val="000000"/>
                <w:sz w:val="22"/>
                <w:szCs w:val="22"/>
              </w:rPr>
              <w:t>- CRT</w:t>
            </w:r>
            <w:r w:rsidRPr="002C6009">
              <w:rPr>
                <w:rFonts w:asciiTheme="minorHAnsi" w:hAnsiTheme="minorHAnsi" w:cstheme="minorHAnsi"/>
                <w:color w:val="000000"/>
                <w:sz w:val="22"/>
                <w:szCs w:val="22"/>
              </w:rPr>
              <w:t xml:space="preserve"> 2048-bit Key-Pair </w:t>
            </w:r>
            <w:r>
              <w:rPr>
                <w:rFonts w:asciiTheme="minorHAnsi" w:hAnsiTheme="minorHAnsi" w:cstheme="minorHAnsi"/>
                <w:color w:val="000000"/>
                <w:sz w:val="22"/>
                <w:szCs w:val="22"/>
              </w:rPr>
              <w:t>for Wrap/Unwrap</w:t>
            </w:r>
          </w:p>
          <w:p w:rsidR="00C403BF" w:rsidRPr="002C6009" w:rsidRDefault="00C403BF" w:rsidP="00C403BF">
            <w:pPr>
              <w:pStyle w:val="NormalWeb"/>
              <w:spacing w:before="0" w:beforeAutospacing="0" w:after="0" w:afterAutospacing="0" w:line="0" w:lineRule="atLeast"/>
              <w:rPr>
                <w:rFonts w:asciiTheme="minorHAnsi" w:hAnsiTheme="minorHAnsi" w:cstheme="minorHAnsi"/>
                <w:color w:val="000000"/>
                <w:sz w:val="22"/>
                <w:szCs w:val="22"/>
              </w:rPr>
            </w:pPr>
            <w:r w:rsidRPr="002C6009">
              <w:rPr>
                <w:rFonts w:asciiTheme="minorHAnsi" w:hAnsiTheme="minorHAnsi" w:cstheme="minorHAnsi"/>
                <w:color w:val="000000"/>
                <w:sz w:val="22"/>
                <w:szCs w:val="22"/>
              </w:rPr>
              <w:t>12</w:t>
            </w:r>
            <w:r>
              <w:rPr>
                <w:rFonts w:asciiTheme="minorHAnsi" w:hAnsiTheme="minorHAnsi" w:cstheme="minorHAnsi"/>
                <w:color w:val="000000"/>
                <w:sz w:val="22"/>
                <w:szCs w:val="22"/>
              </w:rPr>
              <w:t>h</w:t>
            </w:r>
            <w:r w:rsidR="002F4E17">
              <w:rPr>
                <w:rFonts w:asciiTheme="minorHAnsi" w:hAnsiTheme="minorHAnsi" w:cstheme="minorHAnsi"/>
                <w:color w:val="000000"/>
                <w:sz w:val="22"/>
                <w:szCs w:val="22"/>
              </w:rPr>
              <w:t xml:space="preserve">   -   EC P-224 Key-Pair</w:t>
            </w:r>
          </w:p>
          <w:p w:rsidR="00C403BF" w:rsidRPr="002C6009" w:rsidRDefault="00C403BF" w:rsidP="00C403BF">
            <w:pPr>
              <w:pStyle w:val="NormalWeb"/>
              <w:spacing w:before="0" w:beforeAutospacing="0" w:after="0" w:afterAutospacing="0" w:line="0" w:lineRule="atLeast"/>
              <w:rPr>
                <w:rFonts w:asciiTheme="minorHAnsi" w:hAnsiTheme="minorHAnsi" w:cstheme="minorHAnsi"/>
                <w:color w:val="000000"/>
                <w:sz w:val="22"/>
                <w:szCs w:val="22"/>
              </w:rPr>
            </w:pPr>
            <w:r w:rsidRPr="002C6009">
              <w:rPr>
                <w:rFonts w:asciiTheme="minorHAnsi" w:hAnsiTheme="minorHAnsi" w:cstheme="minorHAnsi"/>
                <w:color w:val="000000"/>
                <w:sz w:val="22"/>
                <w:szCs w:val="22"/>
              </w:rPr>
              <w:t>13</w:t>
            </w:r>
            <w:r>
              <w:rPr>
                <w:rFonts w:asciiTheme="minorHAnsi" w:hAnsiTheme="minorHAnsi" w:cstheme="minorHAnsi"/>
                <w:color w:val="000000"/>
                <w:sz w:val="22"/>
                <w:szCs w:val="22"/>
              </w:rPr>
              <w:t>h</w:t>
            </w:r>
            <w:r w:rsidR="002F4E17">
              <w:rPr>
                <w:rFonts w:asciiTheme="minorHAnsi" w:hAnsiTheme="minorHAnsi" w:cstheme="minorHAnsi"/>
                <w:color w:val="000000"/>
                <w:sz w:val="22"/>
                <w:szCs w:val="22"/>
              </w:rPr>
              <w:t xml:space="preserve">   -   EC P-256 Key-Pair</w:t>
            </w:r>
          </w:p>
          <w:p w:rsidR="00C403BF" w:rsidRPr="002C6009" w:rsidRDefault="00C403BF" w:rsidP="00C403BF">
            <w:pPr>
              <w:pStyle w:val="NormalWeb"/>
              <w:spacing w:before="0" w:beforeAutospacing="0" w:after="0" w:afterAutospacing="0" w:line="0" w:lineRule="atLeast"/>
              <w:rPr>
                <w:rFonts w:asciiTheme="minorHAnsi" w:hAnsiTheme="minorHAnsi" w:cstheme="minorHAnsi"/>
                <w:color w:val="000000"/>
                <w:sz w:val="22"/>
                <w:szCs w:val="22"/>
              </w:rPr>
            </w:pPr>
            <w:r w:rsidRPr="002C6009">
              <w:rPr>
                <w:rFonts w:asciiTheme="minorHAnsi" w:hAnsiTheme="minorHAnsi" w:cstheme="minorHAnsi"/>
                <w:color w:val="000000"/>
                <w:sz w:val="22"/>
                <w:szCs w:val="22"/>
              </w:rPr>
              <w:t>14</w:t>
            </w:r>
            <w:r>
              <w:rPr>
                <w:rFonts w:asciiTheme="minorHAnsi" w:hAnsiTheme="minorHAnsi" w:cstheme="minorHAnsi"/>
                <w:color w:val="000000"/>
                <w:sz w:val="22"/>
                <w:szCs w:val="22"/>
              </w:rPr>
              <w:t>h</w:t>
            </w:r>
            <w:r w:rsidR="002F4E17">
              <w:rPr>
                <w:rFonts w:asciiTheme="minorHAnsi" w:hAnsiTheme="minorHAnsi" w:cstheme="minorHAnsi"/>
                <w:color w:val="000000"/>
                <w:sz w:val="22"/>
                <w:szCs w:val="22"/>
              </w:rPr>
              <w:t xml:space="preserve">   -   EC P-384 Key-Pair</w:t>
            </w:r>
          </w:p>
          <w:p w:rsidR="00AC7A9D" w:rsidRPr="002C6009" w:rsidRDefault="00C403BF" w:rsidP="002F4E17">
            <w:pPr>
              <w:pStyle w:val="NormalWeb"/>
              <w:spacing w:before="0" w:beforeAutospacing="0" w:after="0" w:afterAutospacing="0" w:line="0" w:lineRule="atLeast"/>
              <w:rPr>
                <w:rFonts w:asciiTheme="minorHAnsi" w:hAnsiTheme="minorHAnsi" w:cstheme="minorHAnsi"/>
                <w:sz w:val="22"/>
                <w:szCs w:val="22"/>
              </w:rPr>
            </w:pPr>
            <w:r w:rsidRPr="002C6009">
              <w:rPr>
                <w:rFonts w:asciiTheme="minorHAnsi" w:hAnsiTheme="minorHAnsi" w:cstheme="minorHAnsi"/>
                <w:color w:val="000000"/>
                <w:sz w:val="22"/>
                <w:szCs w:val="22"/>
              </w:rPr>
              <w:t>15</w:t>
            </w:r>
            <w:r>
              <w:rPr>
                <w:rFonts w:asciiTheme="minorHAnsi" w:hAnsiTheme="minorHAnsi" w:cstheme="minorHAnsi"/>
                <w:color w:val="000000"/>
                <w:sz w:val="22"/>
                <w:szCs w:val="22"/>
              </w:rPr>
              <w:t>h</w:t>
            </w:r>
            <w:r w:rsidRPr="002C6009">
              <w:rPr>
                <w:rFonts w:asciiTheme="minorHAnsi" w:hAnsiTheme="minorHAnsi" w:cstheme="minorHAnsi"/>
                <w:color w:val="000000"/>
                <w:sz w:val="22"/>
                <w:szCs w:val="22"/>
              </w:rPr>
              <w:t xml:space="preserve">   -   EC P-521 Key-Pair</w:t>
            </w:r>
          </w:p>
        </w:tc>
      </w:tr>
      <w:tr w:rsidR="00AC7A9D" w:rsidRPr="00507D08" w:rsidTr="00345239">
        <w:tc>
          <w:tcPr>
            <w:tcW w:w="1584"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Pr="002C6009"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2C6009">
              <w:rPr>
                <w:rFonts w:asciiTheme="minorHAnsi" w:hAnsiTheme="minorHAnsi" w:cstheme="minorHAnsi"/>
                <w:color w:val="000000"/>
                <w:sz w:val="22"/>
                <w:szCs w:val="22"/>
              </w:rPr>
              <w:t>Le</w:t>
            </w:r>
          </w:p>
        </w:tc>
        <w:tc>
          <w:tcPr>
            <w:tcW w:w="7562"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vAlign w:val="center"/>
            <w:hideMark/>
          </w:tcPr>
          <w:p w:rsidR="00AC7A9D" w:rsidRPr="002C6009" w:rsidRDefault="00241622" w:rsidP="00345239">
            <w:pPr>
              <w:pStyle w:val="NormalWeb"/>
              <w:spacing w:before="0" w:beforeAutospacing="0" w:after="0" w:afterAutospacing="0" w:line="0" w:lineRule="atLeast"/>
              <w:rPr>
                <w:rFonts w:asciiTheme="minorHAnsi" w:hAnsiTheme="minorHAnsi" w:cstheme="minorHAnsi"/>
                <w:sz w:val="22"/>
                <w:szCs w:val="22"/>
              </w:rPr>
            </w:pPr>
            <w:r>
              <w:rPr>
                <w:rFonts w:asciiTheme="minorHAnsi" w:hAnsiTheme="minorHAnsi" w:cstheme="minorHAnsi"/>
                <w:color w:val="000000"/>
                <w:sz w:val="22"/>
                <w:szCs w:val="22"/>
              </w:rPr>
              <w:t>Empty</w:t>
            </w:r>
          </w:p>
        </w:tc>
      </w:tr>
    </w:tbl>
    <w:p w:rsidR="00AC7A9D" w:rsidRDefault="00AC7A9D" w:rsidP="00AC7A9D"/>
    <w:p w:rsidR="00AC7A9D" w:rsidRPr="00C46E56" w:rsidRDefault="00AC7A9D" w:rsidP="00AC7A9D">
      <w:r w:rsidRPr="00A64997">
        <w:rPr>
          <w:b/>
        </w:rPr>
        <w:t>GENERATE KEY PAIR</w:t>
      </w:r>
      <w:r>
        <w:rPr>
          <w:b/>
        </w:rPr>
        <w:t xml:space="preserve">: </w:t>
      </w:r>
      <w:r>
        <w:rPr>
          <w:rFonts w:cstheme="minorHAnsi"/>
          <w:b/>
          <w:bCs/>
          <w:color w:val="000000"/>
        </w:rPr>
        <w:t>Response</w:t>
      </w:r>
      <w:r>
        <w:rPr>
          <w:b/>
        </w:rPr>
        <w:t xml:space="preserve"> APDU</w:t>
      </w:r>
    </w:p>
    <w:tbl>
      <w:tblPr>
        <w:tblW w:w="0" w:type="auto"/>
        <w:tblInd w:w="117" w:type="dxa"/>
        <w:tblCellMar>
          <w:top w:w="15" w:type="dxa"/>
          <w:left w:w="15" w:type="dxa"/>
          <w:bottom w:w="15" w:type="dxa"/>
          <w:right w:w="15" w:type="dxa"/>
        </w:tblCellMar>
        <w:tblLook w:val="04A0"/>
      </w:tblPr>
      <w:tblGrid>
        <w:gridCol w:w="1440"/>
        <w:gridCol w:w="7920"/>
      </w:tblGrid>
      <w:tr w:rsidR="00AC7A9D" w:rsidRPr="00D27AEB" w:rsidTr="00345239">
        <w:tc>
          <w:tcPr>
            <w:tcW w:w="144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b/>
                <w:bCs/>
                <w:color w:val="000000"/>
                <w:shd w:val="clear" w:color="auto" w:fill="CCCCCC"/>
              </w:rPr>
              <w:t>BYTE</w:t>
            </w:r>
          </w:p>
        </w:tc>
        <w:tc>
          <w:tcPr>
            <w:tcW w:w="792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b/>
                <w:bCs/>
                <w:color w:val="000000"/>
                <w:shd w:val="clear" w:color="auto" w:fill="CCCCCC"/>
              </w:rPr>
              <w:t>VALUE</w:t>
            </w:r>
          </w:p>
        </w:tc>
      </w:tr>
      <w:tr w:rsidR="00AC7A9D" w:rsidRPr="00D27AEB"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color w:val="000000"/>
              </w:rPr>
              <w:t>Data</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rPr>
              <w:t>Empty</w:t>
            </w:r>
          </w:p>
        </w:tc>
      </w:tr>
      <w:tr w:rsidR="00AC7A9D" w:rsidRPr="00D27AEB"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color w:val="000000"/>
              </w:rPr>
              <w:t>SW1 - SW2</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rPr>
                <w:rFonts w:asciiTheme="minorHAnsi" w:hAnsiTheme="minorHAnsi" w:cstheme="minorHAnsi"/>
              </w:rPr>
            </w:pPr>
            <w:r w:rsidRPr="00D27AEB">
              <w:rPr>
                <w:rFonts w:asciiTheme="minorHAnsi" w:hAnsiTheme="minorHAnsi" w:cstheme="minorHAnsi"/>
                <w:color w:val="000000"/>
              </w:rPr>
              <w:t>Status Bytes</w:t>
            </w:r>
          </w:p>
        </w:tc>
      </w:tr>
    </w:tbl>
    <w:p w:rsidR="00AC7A9D" w:rsidRDefault="00AC7A9D" w:rsidP="00AC7A9D"/>
    <w:p w:rsidR="00AC7A9D" w:rsidRDefault="00AC7A9D" w:rsidP="00AC7A9D">
      <w:pPr>
        <w:rPr>
          <w:b/>
          <w:color w:val="365F91" w:themeColor="accent1" w:themeShade="BF"/>
          <w:sz w:val="32"/>
          <w:szCs w:val="32"/>
        </w:rPr>
      </w:pPr>
    </w:p>
    <w:p w:rsidR="00B838CF" w:rsidRDefault="00B838CF">
      <w:pPr>
        <w:rPr>
          <w:rFonts w:asciiTheme="majorHAnsi" w:eastAsiaTheme="majorEastAsia" w:hAnsiTheme="majorHAnsi" w:cstheme="majorBidi"/>
          <w:b/>
          <w:bCs/>
          <w:color w:val="365F91" w:themeColor="accent1" w:themeShade="BF"/>
          <w:sz w:val="28"/>
          <w:szCs w:val="28"/>
        </w:rPr>
      </w:pPr>
      <w:r>
        <w:br w:type="page"/>
      </w:r>
    </w:p>
    <w:p w:rsidR="00AC7A9D" w:rsidRDefault="00AC7A9D" w:rsidP="00AC7A9D">
      <w:pPr>
        <w:pStyle w:val="Heading1"/>
      </w:pPr>
      <w:bookmarkStart w:id="72" w:name="_Toc402784692"/>
      <w:r w:rsidRPr="000775BA">
        <w:lastRenderedPageBreak/>
        <w:t>Perform Security Operation (PSO)</w:t>
      </w:r>
      <w:bookmarkEnd w:id="72"/>
    </w:p>
    <w:p w:rsidR="00FC1127" w:rsidRDefault="00FC1127" w:rsidP="00FC1127">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PERFORM SECURITY OPERATION</w:t>
      </w:r>
      <w:r w:rsidR="00A850F9" w:rsidRPr="00D27AEB">
        <w:rPr>
          <w:rFonts w:asciiTheme="minorHAnsi" w:hAnsiTheme="minorHAnsi" w:cstheme="minorHAnsi"/>
          <w:color w:val="000000"/>
        </w:rPr>
        <w:t>:</w:t>
      </w:r>
      <w:r w:rsidR="00A850F9">
        <w:rPr>
          <w:rFonts w:asciiTheme="minorHAnsi" w:hAnsiTheme="minorHAnsi" w:cstheme="minorHAnsi"/>
          <w:color w:val="000000"/>
        </w:rPr>
        <w:t xml:space="preserve"> ENCRYPT-</w:t>
      </w:r>
      <w:r w:rsidR="00FA164A">
        <w:rPr>
          <w:rFonts w:asciiTheme="minorHAnsi" w:hAnsiTheme="minorHAnsi" w:cstheme="minorHAnsi"/>
          <w:color w:val="000000"/>
        </w:rPr>
        <w:t>DECRYPT</w:t>
      </w:r>
      <w:r>
        <w:rPr>
          <w:rFonts w:asciiTheme="minorHAnsi" w:hAnsiTheme="minorHAnsi" w:cstheme="minorHAnsi"/>
          <w:color w:val="000000"/>
        </w:rPr>
        <w:t xml:space="preserve">, DIGITAL SIGNATURE, MAC and HASH. To use this command it is necessary </w:t>
      </w:r>
      <w:r w:rsidR="000A7615">
        <w:rPr>
          <w:rFonts w:asciiTheme="minorHAnsi" w:hAnsiTheme="minorHAnsi" w:cstheme="minorHAnsi"/>
          <w:color w:val="000000"/>
        </w:rPr>
        <w:t>to manage</w:t>
      </w:r>
      <w:r>
        <w:rPr>
          <w:rFonts w:asciiTheme="minorHAnsi" w:hAnsiTheme="minorHAnsi" w:cstheme="minorHAnsi"/>
          <w:color w:val="000000"/>
        </w:rPr>
        <w:t xml:space="preserve"> current security environment by using a MSE command.</w:t>
      </w:r>
    </w:p>
    <w:p w:rsidR="00E25AA6" w:rsidRPr="00E25AA6" w:rsidRDefault="00E25AA6" w:rsidP="00E25AA6"/>
    <w:p w:rsidR="00AC7A9D" w:rsidRPr="003F7446" w:rsidRDefault="00AC7A9D" w:rsidP="00AC7A9D">
      <w:pPr>
        <w:rPr>
          <w:rFonts w:eastAsia="Times New Roman" w:cstheme="minorHAnsi"/>
          <w:bCs/>
          <w:color w:val="000000"/>
          <w:sz w:val="24"/>
          <w:szCs w:val="24"/>
        </w:rPr>
      </w:pPr>
      <w:r>
        <w:rPr>
          <w:rFonts w:eastAsia="Times New Roman" w:cstheme="minorHAnsi"/>
          <w:b/>
          <w:bCs/>
          <w:color w:val="000000"/>
          <w:sz w:val="24"/>
          <w:szCs w:val="24"/>
        </w:rPr>
        <w:t>PSO:</w:t>
      </w:r>
      <w:r w:rsidRPr="00663A61">
        <w:rPr>
          <w:rFonts w:eastAsia="Times New Roman" w:cstheme="minorHAnsi"/>
          <w:b/>
          <w:bCs/>
          <w:color w:val="000000"/>
          <w:sz w:val="24"/>
          <w:szCs w:val="24"/>
        </w:rPr>
        <w:t xml:space="preserve"> Command APDU</w:t>
      </w:r>
    </w:p>
    <w:tbl>
      <w:tblPr>
        <w:tblW w:w="0" w:type="auto"/>
        <w:tblInd w:w="128" w:type="dxa"/>
        <w:tblCellMar>
          <w:top w:w="15" w:type="dxa"/>
          <w:left w:w="15" w:type="dxa"/>
          <w:bottom w:w="15" w:type="dxa"/>
          <w:right w:w="15" w:type="dxa"/>
        </w:tblCellMar>
        <w:tblLook w:val="04A0"/>
      </w:tblPr>
      <w:tblGrid>
        <w:gridCol w:w="1890"/>
        <w:gridCol w:w="7560"/>
      </w:tblGrid>
      <w:tr w:rsidR="00AC7A9D" w:rsidRPr="00663A61" w:rsidTr="00345239">
        <w:tc>
          <w:tcPr>
            <w:tcW w:w="1890" w:type="dxa"/>
            <w:tcBorders>
              <w:top w:val="single" w:sz="6" w:space="0" w:color="000000"/>
              <w:left w:val="single" w:sz="6" w:space="0" w:color="000000"/>
              <w:bottom w:val="single" w:sz="6" w:space="0" w:color="000000"/>
              <w:right w:val="single" w:sz="6" w:space="0" w:color="000000"/>
            </w:tcBorders>
            <w:shd w:val="clear" w:color="auto" w:fill="CCCCCC"/>
            <w:tcMar>
              <w:top w:w="128" w:type="dxa"/>
              <w:left w:w="128" w:type="dxa"/>
              <w:bottom w:w="128" w:type="dxa"/>
              <w:right w:w="128" w:type="dxa"/>
            </w:tcMar>
            <w:hideMark/>
          </w:tcPr>
          <w:p w:rsidR="00AC7A9D" w:rsidRPr="00663A61" w:rsidRDefault="00AC7A9D" w:rsidP="00345239">
            <w:pPr>
              <w:spacing w:after="0" w:line="0" w:lineRule="atLeast"/>
              <w:jc w:val="center"/>
              <w:rPr>
                <w:rFonts w:eastAsia="Times New Roman" w:cstheme="minorHAnsi"/>
                <w:sz w:val="24"/>
                <w:szCs w:val="24"/>
              </w:rPr>
            </w:pPr>
            <w:r w:rsidRPr="00663A61">
              <w:rPr>
                <w:rFonts w:eastAsia="Times New Roman" w:cstheme="minorHAnsi"/>
                <w:b/>
                <w:bCs/>
                <w:color w:val="000000"/>
                <w:sz w:val="24"/>
                <w:szCs w:val="24"/>
                <w:shd w:val="clear" w:color="auto" w:fill="CCCCCC"/>
              </w:rPr>
              <w:t>BYTE</w:t>
            </w:r>
          </w:p>
        </w:tc>
        <w:tc>
          <w:tcPr>
            <w:tcW w:w="7560" w:type="dxa"/>
            <w:tcBorders>
              <w:top w:val="single" w:sz="6" w:space="0" w:color="000000"/>
              <w:left w:val="single" w:sz="6" w:space="0" w:color="000000"/>
              <w:bottom w:val="single" w:sz="6" w:space="0" w:color="000000"/>
              <w:right w:val="single" w:sz="6" w:space="0" w:color="000000"/>
            </w:tcBorders>
            <w:shd w:val="clear" w:color="auto" w:fill="CCCCCC"/>
            <w:tcMar>
              <w:top w:w="128" w:type="dxa"/>
              <w:left w:w="128" w:type="dxa"/>
              <w:bottom w:w="128" w:type="dxa"/>
              <w:right w:w="128" w:type="dxa"/>
            </w:tcMar>
            <w:hideMark/>
          </w:tcPr>
          <w:p w:rsidR="00AC7A9D" w:rsidRPr="00663A61" w:rsidRDefault="00AC7A9D" w:rsidP="00345239">
            <w:pPr>
              <w:spacing w:after="0" w:line="0" w:lineRule="atLeast"/>
              <w:jc w:val="center"/>
              <w:rPr>
                <w:rFonts w:eastAsia="Times New Roman" w:cstheme="minorHAnsi"/>
                <w:sz w:val="24"/>
                <w:szCs w:val="24"/>
              </w:rPr>
            </w:pPr>
            <w:r w:rsidRPr="00663A61">
              <w:rPr>
                <w:rFonts w:eastAsia="Times New Roman" w:cstheme="minorHAnsi"/>
                <w:b/>
                <w:bCs/>
                <w:color w:val="000000"/>
                <w:sz w:val="24"/>
                <w:szCs w:val="24"/>
                <w:shd w:val="clear" w:color="auto" w:fill="CCCCCC"/>
              </w:rPr>
              <w:t>VALUE</w:t>
            </w:r>
          </w:p>
        </w:tc>
      </w:tr>
      <w:tr w:rsidR="00AC7A9D" w:rsidRPr="00663A61" w:rsidTr="00345239">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395BF4" w:rsidRDefault="00AC7A9D" w:rsidP="00345239">
            <w:pPr>
              <w:spacing w:after="0" w:line="0" w:lineRule="atLeast"/>
              <w:jc w:val="center"/>
              <w:rPr>
                <w:rFonts w:eastAsia="Times New Roman" w:cstheme="minorHAnsi"/>
                <w:sz w:val="24"/>
                <w:szCs w:val="24"/>
              </w:rPr>
            </w:pPr>
            <w:r w:rsidRPr="00395BF4">
              <w:rPr>
                <w:rFonts w:eastAsia="Times New Roman" w:cstheme="minorHAnsi"/>
                <w:sz w:val="24"/>
                <w:szCs w:val="24"/>
              </w:rPr>
              <w:t>CLA</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395BF4" w:rsidRDefault="00590DE9" w:rsidP="00345239">
            <w:pPr>
              <w:spacing w:after="0" w:line="0" w:lineRule="atLeast"/>
              <w:rPr>
                <w:rFonts w:eastAsia="Times New Roman" w:cstheme="minorHAnsi"/>
                <w:sz w:val="24"/>
                <w:szCs w:val="24"/>
              </w:rPr>
            </w:pPr>
            <w:r w:rsidRPr="002C685D">
              <w:rPr>
                <w:rFonts w:cstheme="minorHAnsi"/>
                <w:color w:val="000000"/>
              </w:rPr>
              <w:t>00h</w:t>
            </w:r>
            <w:r>
              <w:rPr>
                <w:rFonts w:cstheme="minorHAnsi"/>
                <w:color w:val="000000"/>
              </w:rPr>
              <w:t>-03h</w:t>
            </w:r>
          </w:p>
        </w:tc>
      </w:tr>
      <w:tr w:rsidR="00AC7A9D" w:rsidRPr="00663A61" w:rsidTr="00345239">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395BF4" w:rsidRDefault="00AC7A9D" w:rsidP="00345239">
            <w:pPr>
              <w:spacing w:after="0" w:line="0" w:lineRule="atLeast"/>
              <w:jc w:val="center"/>
              <w:rPr>
                <w:rFonts w:eastAsia="Times New Roman" w:cstheme="minorHAnsi"/>
                <w:sz w:val="24"/>
                <w:szCs w:val="24"/>
              </w:rPr>
            </w:pPr>
            <w:r w:rsidRPr="00395BF4">
              <w:rPr>
                <w:rFonts w:eastAsia="Times New Roman" w:cstheme="minorHAnsi"/>
                <w:sz w:val="24"/>
                <w:szCs w:val="24"/>
              </w:rPr>
              <w:t>INS</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395BF4" w:rsidRDefault="00AC7A9D" w:rsidP="00345239">
            <w:pPr>
              <w:spacing w:after="0" w:line="0" w:lineRule="atLeast"/>
              <w:rPr>
                <w:rFonts w:eastAsia="Times New Roman" w:cstheme="minorHAnsi"/>
                <w:sz w:val="24"/>
                <w:szCs w:val="24"/>
              </w:rPr>
            </w:pPr>
            <w:r w:rsidRPr="00395BF4">
              <w:rPr>
                <w:rFonts w:eastAsia="Times New Roman" w:cstheme="minorHAnsi"/>
                <w:sz w:val="24"/>
                <w:szCs w:val="24"/>
              </w:rPr>
              <w:t>2Ah</w:t>
            </w:r>
          </w:p>
        </w:tc>
      </w:tr>
      <w:tr w:rsidR="00AC7A9D" w:rsidRPr="00663A61" w:rsidTr="00345239">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395BF4" w:rsidRDefault="00AC7A9D" w:rsidP="00345239">
            <w:pPr>
              <w:spacing w:after="0" w:line="0" w:lineRule="atLeast"/>
              <w:jc w:val="center"/>
              <w:rPr>
                <w:rFonts w:eastAsia="Times New Roman" w:cstheme="minorHAnsi"/>
                <w:sz w:val="24"/>
                <w:szCs w:val="24"/>
              </w:rPr>
            </w:pPr>
            <w:r w:rsidRPr="00395BF4">
              <w:rPr>
                <w:rFonts w:eastAsia="Times New Roman" w:cstheme="minorHAnsi"/>
                <w:sz w:val="24"/>
                <w:szCs w:val="24"/>
              </w:rPr>
              <w:t>P1 P2</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395BF4" w:rsidRDefault="00AC7A9D" w:rsidP="00345239">
            <w:pPr>
              <w:autoSpaceDE w:val="0"/>
              <w:autoSpaceDN w:val="0"/>
              <w:adjustRightInd w:val="0"/>
              <w:spacing w:after="0" w:line="240" w:lineRule="auto"/>
              <w:rPr>
                <w:rFonts w:cstheme="minorHAnsi"/>
                <w:sz w:val="24"/>
                <w:szCs w:val="24"/>
              </w:rPr>
            </w:pPr>
            <w:r w:rsidRPr="00395BF4">
              <w:rPr>
                <w:rFonts w:cstheme="minorHAnsi"/>
                <w:sz w:val="24"/>
                <w:szCs w:val="24"/>
              </w:rPr>
              <w:t>8680h:</w:t>
            </w:r>
            <w:r w:rsidR="00A850F9">
              <w:rPr>
                <w:rFonts w:cstheme="minorHAnsi"/>
                <w:sz w:val="24"/>
                <w:szCs w:val="24"/>
              </w:rPr>
              <w:t xml:space="preserve"> </w:t>
            </w:r>
            <w:r w:rsidR="00FA164A">
              <w:rPr>
                <w:rFonts w:cstheme="minorHAnsi"/>
                <w:sz w:val="24"/>
                <w:szCs w:val="24"/>
              </w:rPr>
              <w:t>ENCRYPT</w:t>
            </w:r>
            <w:r w:rsidRPr="00395BF4">
              <w:rPr>
                <w:rFonts w:cstheme="minorHAnsi"/>
                <w:sz w:val="24"/>
                <w:szCs w:val="24"/>
              </w:rPr>
              <w:tab/>
            </w:r>
          </w:p>
          <w:p w:rsidR="00AC7A9D" w:rsidRPr="00395BF4" w:rsidRDefault="00AC7A9D" w:rsidP="00345239">
            <w:pPr>
              <w:autoSpaceDE w:val="0"/>
              <w:autoSpaceDN w:val="0"/>
              <w:adjustRightInd w:val="0"/>
              <w:spacing w:after="0" w:line="240" w:lineRule="auto"/>
              <w:rPr>
                <w:rFonts w:cstheme="minorHAnsi"/>
                <w:bCs/>
                <w:sz w:val="24"/>
                <w:szCs w:val="24"/>
              </w:rPr>
            </w:pPr>
            <w:r w:rsidRPr="00395BF4">
              <w:rPr>
                <w:rFonts w:cstheme="minorHAnsi"/>
                <w:sz w:val="24"/>
                <w:szCs w:val="24"/>
              </w:rPr>
              <w:t>8086h:</w:t>
            </w:r>
            <w:r w:rsidR="00A850F9">
              <w:rPr>
                <w:rFonts w:cstheme="minorHAnsi"/>
                <w:sz w:val="24"/>
                <w:szCs w:val="24"/>
              </w:rPr>
              <w:t xml:space="preserve"> </w:t>
            </w:r>
            <w:r w:rsidR="00FA164A">
              <w:rPr>
                <w:rFonts w:cstheme="minorHAnsi"/>
                <w:sz w:val="24"/>
                <w:szCs w:val="24"/>
              </w:rPr>
              <w:t>DECRYPT</w:t>
            </w:r>
            <w:r w:rsidRPr="00395BF4">
              <w:rPr>
                <w:rFonts w:cstheme="minorHAnsi"/>
                <w:sz w:val="24"/>
                <w:szCs w:val="24"/>
              </w:rPr>
              <w:tab/>
            </w:r>
          </w:p>
          <w:p w:rsidR="00AC7A9D" w:rsidRPr="00395BF4" w:rsidRDefault="00AC7A9D" w:rsidP="00345239">
            <w:pPr>
              <w:autoSpaceDE w:val="0"/>
              <w:autoSpaceDN w:val="0"/>
              <w:adjustRightInd w:val="0"/>
              <w:spacing w:after="0" w:line="240" w:lineRule="auto"/>
              <w:rPr>
                <w:rFonts w:cstheme="minorHAnsi"/>
                <w:bCs/>
                <w:sz w:val="24"/>
                <w:szCs w:val="24"/>
              </w:rPr>
            </w:pPr>
            <w:r w:rsidRPr="00395BF4">
              <w:rPr>
                <w:rFonts w:cstheme="minorHAnsi"/>
                <w:sz w:val="24"/>
                <w:szCs w:val="24"/>
              </w:rPr>
              <w:t>9E9Ah:</w:t>
            </w:r>
            <w:r w:rsidRPr="00395BF4">
              <w:rPr>
                <w:rFonts w:cstheme="minorHAnsi"/>
                <w:iCs/>
                <w:sz w:val="24"/>
                <w:szCs w:val="24"/>
              </w:rPr>
              <w:t xml:space="preserve"> DS</w:t>
            </w:r>
            <w:r w:rsidR="003C3B85">
              <w:rPr>
                <w:rFonts w:cstheme="minorHAnsi"/>
                <w:iCs/>
                <w:sz w:val="24"/>
                <w:szCs w:val="24"/>
              </w:rPr>
              <w:t>/MAC</w:t>
            </w:r>
          </w:p>
          <w:p w:rsidR="00AC7A9D" w:rsidRPr="00395BF4" w:rsidRDefault="00AC7A9D" w:rsidP="00345239">
            <w:pPr>
              <w:autoSpaceDE w:val="0"/>
              <w:autoSpaceDN w:val="0"/>
              <w:adjustRightInd w:val="0"/>
              <w:spacing w:after="0" w:line="240" w:lineRule="auto"/>
              <w:rPr>
                <w:rFonts w:cstheme="minorHAnsi"/>
                <w:bCs/>
                <w:sz w:val="24"/>
                <w:szCs w:val="24"/>
              </w:rPr>
            </w:pPr>
            <w:r w:rsidRPr="00395BF4">
              <w:rPr>
                <w:rFonts w:cstheme="minorHAnsi"/>
                <w:sz w:val="24"/>
                <w:szCs w:val="24"/>
              </w:rPr>
              <w:t xml:space="preserve">9080h: </w:t>
            </w:r>
            <w:r w:rsidRPr="00395BF4">
              <w:rPr>
                <w:rFonts w:cstheme="minorHAnsi"/>
                <w:iCs/>
                <w:sz w:val="24"/>
                <w:szCs w:val="24"/>
              </w:rPr>
              <w:t>HASH</w:t>
            </w:r>
          </w:p>
          <w:p w:rsidR="00AC7A9D" w:rsidRPr="00395BF4" w:rsidRDefault="00AC7A9D" w:rsidP="00345239">
            <w:pPr>
              <w:autoSpaceDE w:val="0"/>
              <w:autoSpaceDN w:val="0"/>
              <w:adjustRightInd w:val="0"/>
              <w:spacing w:after="0" w:line="240" w:lineRule="auto"/>
              <w:rPr>
                <w:rFonts w:eastAsia="Times New Roman" w:cstheme="minorHAnsi"/>
                <w:sz w:val="24"/>
                <w:szCs w:val="24"/>
              </w:rPr>
            </w:pPr>
            <w:r w:rsidRPr="00395BF4">
              <w:rPr>
                <w:rFonts w:cstheme="minorHAnsi"/>
                <w:sz w:val="24"/>
                <w:szCs w:val="24"/>
              </w:rPr>
              <w:t xml:space="preserve">00A8h: </w:t>
            </w:r>
            <w:r>
              <w:rPr>
                <w:rFonts w:cstheme="minorHAnsi"/>
                <w:iCs/>
                <w:sz w:val="24"/>
                <w:szCs w:val="24"/>
              </w:rPr>
              <w:t xml:space="preserve">VERIFY </w:t>
            </w:r>
            <w:r w:rsidRPr="00395BF4">
              <w:rPr>
                <w:rFonts w:cstheme="minorHAnsi"/>
                <w:iCs/>
                <w:sz w:val="24"/>
                <w:szCs w:val="24"/>
              </w:rPr>
              <w:t>DS</w:t>
            </w:r>
            <w:r w:rsidR="003C3B85">
              <w:rPr>
                <w:rFonts w:cstheme="minorHAnsi"/>
                <w:iCs/>
                <w:sz w:val="24"/>
                <w:szCs w:val="24"/>
              </w:rPr>
              <w:t>/MAC</w:t>
            </w:r>
          </w:p>
        </w:tc>
      </w:tr>
      <w:tr w:rsidR="00AC7A9D" w:rsidRPr="00663A61" w:rsidTr="00345239">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395BF4" w:rsidRDefault="00AC7A9D" w:rsidP="00345239">
            <w:pPr>
              <w:spacing w:after="0" w:line="0" w:lineRule="atLeast"/>
              <w:jc w:val="center"/>
              <w:rPr>
                <w:rFonts w:eastAsia="Times New Roman" w:cstheme="minorHAnsi"/>
                <w:sz w:val="24"/>
                <w:szCs w:val="24"/>
              </w:rPr>
            </w:pPr>
            <w:r w:rsidRPr="00395BF4">
              <w:rPr>
                <w:rFonts w:eastAsia="Times New Roman" w:cstheme="minorHAnsi"/>
                <w:sz w:val="24"/>
                <w:szCs w:val="24"/>
              </w:rPr>
              <w:t>Lc</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395BF4" w:rsidRDefault="00AC7A9D" w:rsidP="00345239">
            <w:pPr>
              <w:spacing w:after="0" w:line="0" w:lineRule="atLeast"/>
              <w:rPr>
                <w:rFonts w:eastAsia="Times New Roman" w:cstheme="minorHAnsi"/>
                <w:sz w:val="24"/>
                <w:szCs w:val="24"/>
              </w:rPr>
            </w:pPr>
            <w:r w:rsidRPr="00395BF4">
              <w:rPr>
                <w:rFonts w:eastAsia="Times New Roman" w:cstheme="minorHAnsi"/>
                <w:sz w:val="24"/>
                <w:szCs w:val="24"/>
              </w:rPr>
              <w:t>Data length</w:t>
            </w:r>
          </w:p>
        </w:tc>
      </w:tr>
      <w:tr w:rsidR="00AC7A9D" w:rsidRPr="00663A61" w:rsidTr="00345239">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395BF4" w:rsidRDefault="00AC7A9D" w:rsidP="00345239">
            <w:pPr>
              <w:spacing w:after="0" w:line="0" w:lineRule="atLeast"/>
              <w:jc w:val="center"/>
              <w:rPr>
                <w:rFonts w:eastAsia="Times New Roman" w:cstheme="minorHAnsi"/>
                <w:sz w:val="24"/>
                <w:szCs w:val="24"/>
              </w:rPr>
            </w:pPr>
            <w:r w:rsidRPr="00395BF4">
              <w:rPr>
                <w:rFonts w:eastAsia="Times New Roman" w:cstheme="minorHAnsi"/>
                <w:sz w:val="24"/>
                <w:szCs w:val="24"/>
              </w:rPr>
              <w:t>Data</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Default="00AC7A9D" w:rsidP="00345239">
            <w:pPr>
              <w:spacing w:after="0" w:line="0" w:lineRule="atLeast"/>
              <w:rPr>
                <w:rFonts w:eastAsia="Times New Roman" w:cstheme="minorHAnsi"/>
                <w:sz w:val="24"/>
                <w:szCs w:val="24"/>
              </w:rPr>
            </w:pPr>
            <w:r>
              <w:rPr>
                <w:rFonts w:eastAsia="Times New Roman" w:cstheme="minorHAnsi"/>
                <w:sz w:val="24"/>
                <w:szCs w:val="24"/>
              </w:rPr>
              <w:t>Data</w:t>
            </w:r>
          </w:p>
          <w:p w:rsidR="00891DA3" w:rsidRDefault="00891DA3" w:rsidP="00345239">
            <w:pPr>
              <w:spacing w:after="0" w:line="0" w:lineRule="atLeast"/>
              <w:rPr>
                <w:rFonts w:eastAsia="Times New Roman" w:cstheme="minorHAnsi"/>
                <w:sz w:val="24"/>
                <w:szCs w:val="24"/>
              </w:rPr>
            </w:pPr>
          </w:p>
          <w:p w:rsidR="00AC7A9D" w:rsidRPr="00395BF4" w:rsidRDefault="00891DA3" w:rsidP="00345239">
            <w:pPr>
              <w:spacing w:after="0" w:line="0" w:lineRule="atLeast"/>
              <w:rPr>
                <w:rFonts w:eastAsia="Times New Roman" w:cstheme="minorHAnsi"/>
                <w:sz w:val="24"/>
                <w:szCs w:val="24"/>
              </w:rPr>
            </w:pPr>
            <w:r>
              <w:rPr>
                <w:rFonts w:eastAsia="Times New Roman" w:cstheme="minorHAnsi"/>
                <w:sz w:val="24"/>
                <w:szCs w:val="24"/>
              </w:rPr>
              <w:t xml:space="preserve">For </w:t>
            </w:r>
            <w:r w:rsidR="00AC7A9D">
              <w:rPr>
                <w:rFonts w:eastAsia="Times New Roman" w:cstheme="minorHAnsi"/>
                <w:sz w:val="24"/>
                <w:szCs w:val="24"/>
              </w:rPr>
              <w:t xml:space="preserve">P1P2:    </w:t>
            </w:r>
            <w:r w:rsidR="00AC7A9D" w:rsidRPr="00395BF4">
              <w:rPr>
                <w:rFonts w:eastAsia="Times New Roman" w:cstheme="minorHAnsi"/>
                <w:sz w:val="24"/>
                <w:szCs w:val="24"/>
              </w:rPr>
              <w:t>00A8</w:t>
            </w:r>
            <w:r w:rsidR="00AC7A9D">
              <w:rPr>
                <w:rFonts w:eastAsia="Times New Roman" w:cstheme="minorHAnsi"/>
                <w:sz w:val="24"/>
                <w:szCs w:val="24"/>
              </w:rPr>
              <w:t>,</w:t>
            </w:r>
          </w:p>
          <w:p w:rsidR="00AC7A9D" w:rsidRPr="00395BF4" w:rsidRDefault="00AC7A9D" w:rsidP="00891DA3">
            <w:pPr>
              <w:spacing w:after="0" w:line="0" w:lineRule="atLeast"/>
              <w:ind w:left="720"/>
              <w:rPr>
                <w:rFonts w:eastAsia="Times New Roman" w:cstheme="minorHAnsi"/>
                <w:sz w:val="24"/>
                <w:szCs w:val="24"/>
              </w:rPr>
            </w:pPr>
            <w:commentRangeStart w:id="73"/>
            <w:r w:rsidRPr="00395BF4">
              <w:rPr>
                <w:rFonts w:eastAsia="Times New Roman" w:cstheme="minorHAnsi"/>
                <w:sz w:val="24"/>
                <w:szCs w:val="24"/>
              </w:rPr>
              <w:t>20</w:t>
            </w:r>
            <w:r w:rsidR="00640DAA">
              <w:rPr>
                <w:rFonts w:eastAsia="Times New Roman" w:cstheme="minorHAnsi"/>
                <w:sz w:val="24"/>
                <w:szCs w:val="24"/>
              </w:rPr>
              <w:t>h</w:t>
            </w:r>
            <w:r w:rsidR="00F64C24">
              <w:rPr>
                <w:rFonts w:eastAsia="Times New Roman" w:cstheme="minorHAnsi"/>
                <w:sz w:val="24"/>
                <w:szCs w:val="24"/>
              </w:rPr>
              <w:t>||</w:t>
            </w:r>
            <w:r w:rsidRPr="00395BF4">
              <w:rPr>
                <w:rFonts w:eastAsia="Times New Roman" w:cstheme="minorHAnsi"/>
                <w:sz w:val="24"/>
                <w:szCs w:val="24"/>
              </w:rPr>
              <w:t xml:space="preserve">  </w:t>
            </w:r>
            <w:ins w:id="74" w:author="Mazharul Islam" w:date="2014-11-28T15:54:00Z">
              <w:r w:rsidR="00D57797">
                <w:rPr>
                  <w:rFonts w:eastAsia="Times New Roman" w:cstheme="minorHAnsi"/>
                  <w:sz w:val="24"/>
                  <w:szCs w:val="24"/>
                </w:rPr>
                <w:t>full (</w:t>
              </w:r>
            </w:ins>
            <w:ins w:id="75" w:author="Mazharul Islam" w:date="2014-11-28T15:55:00Z">
              <w:r w:rsidR="001613C7">
                <w:rPr>
                  <w:rFonts w:eastAsia="Times New Roman" w:cstheme="minorHAnsi"/>
                  <w:sz w:val="24"/>
                  <w:szCs w:val="24"/>
                </w:rPr>
                <w:t xml:space="preserve">signed data </w:t>
              </w:r>
            </w:ins>
            <w:ins w:id="76" w:author="Mazharul Islam" w:date="2014-11-28T15:56:00Z">
              <w:r w:rsidR="001613C7">
                <w:rPr>
                  <w:rFonts w:eastAsia="Times New Roman" w:cstheme="minorHAnsi"/>
                  <w:sz w:val="24"/>
                  <w:szCs w:val="24"/>
                </w:rPr>
                <w:t>length</w:t>
              </w:r>
            </w:ins>
            <w:ins w:id="77" w:author="Mazharul Islam" w:date="2014-11-28T15:54:00Z">
              <w:r w:rsidR="00D57797">
                <w:rPr>
                  <w:rFonts w:eastAsia="Times New Roman" w:cstheme="minorHAnsi"/>
                  <w:sz w:val="24"/>
                  <w:szCs w:val="24"/>
                </w:rPr>
                <w:t xml:space="preserve"> &lt; 256) or </w:t>
              </w:r>
            </w:ins>
            <w:r w:rsidRPr="00395BF4">
              <w:rPr>
                <w:rFonts w:eastAsia="Times New Roman" w:cstheme="minorHAnsi"/>
                <w:sz w:val="24"/>
                <w:szCs w:val="24"/>
              </w:rPr>
              <w:t>1</w:t>
            </w:r>
            <w:r w:rsidRPr="00395BF4">
              <w:rPr>
                <w:rFonts w:eastAsia="Times New Roman" w:cstheme="minorHAnsi"/>
                <w:sz w:val="24"/>
                <w:szCs w:val="24"/>
                <w:vertAlign w:val="superscript"/>
              </w:rPr>
              <w:t>st</w:t>
            </w:r>
            <w:r w:rsidRPr="00395BF4">
              <w:rPr>
                <w:rFonts w:eastAsia="Times New Roman" w:cstheme="minorHAnsi"/>
                <w:sz w:val="24"/>
                <w:szCs w:val="24"/>
              </w:rPr>
              <w:t xml:space="preserve"> part</w:t>
            </w:r>
            <w:ins w:id="78" w:author="Mazharul Islam" w:date="2014-11-28T15:55:00Z">
              <w:r w:rsidR="00D57797">
                <w:rPr>
                  <w:rFonts w:eastAsia="Times New Roman" w:cstheme="minorHAnsi"/>
                  <w:sz w:val="24"/>
                  <w:szCs w:val="24"/>
                </w:rPr>
                <w:t xml:space="preserve"> (128 bytes)</w:t>
              </w:r>
            </w:ins>
            <w:r w:rsidRPr="00395BF4">
              <w:rPr>
                <w:rFonts w:eastAsia="Times New Roman" w:cstheme="minorHAnsi"/>
                <w:sz w:val="24"/>
                <w:szCs w:val="24"/>
              </w:rPr>
              <w:t xml:space="preserve"> of sign</w:t>
            </w:r>
            <w:r>
              <w:rPr>
                <w:rFonts w:eastAsia="Times New Roman" w:cstheme="minorHAnsi"/>
                <w:sz w:val="24"/>
                <w:szCs w:val="24"/>
              </w:rPr>
              <w:t>ed</w:t>
            </w:r>
            <w:r w:rsidRPr="00395BF4">
              <w:rPr>
                <w:rFonts w:eastAsia="Times New Roman" w:cstheme="minorHAnsi"/>
                <w:sz w:val="24"/>
                <w:szCs w:val="24"/>
              </w:rPr>
              <w:t xml:space="preserve"> data</w:t>
            </w:r>
            <w:ins w:id="79" w:author="Mazharul Islam" w:date="2014-11-28T15:54:00Z">
              <w:r w:rsidR="00D57797">
                <w:rPr>
                  <w:rFonts w:eastAsia="Times New Roman" w:cstheme="minorHAnsi"/>
                  <w:sz w:val="24"/>
                  <w:szCs w:val="24"/>
                </w:rPr>
                <w:t xml:space="preserve"> (</w:t>
              </w:r>
            </w:ins>
            <w:ins w:id="80" w:author="Mazharul Islam" w:date="2014-11-28T15:56:00Z">
              <w:r w:rsidR="001613C7">
                <w:rPr>
                  <w:rFonts w:eastAsia="Times New Roman" w:cstheme="minorHAnsi"/>
                  <w:sz w:val="24"/>
                  <w:szCs w:val="24"/>
                </w:rPr>
                <w:t xml:space="preserve">signed data length </w:t>
              </w:r>
            </w:ins>
            <w:ins w:id="81" w:author="Mazharul Islam" w:date="2014-11-28T15:55:00Z">
              <w:r w:rsidR="00D57797">
                <w:rPr>
                  <w:rFonts w:eastAsia="Times New Roman" w:cstheme="minorHAnsi"/>
                  <w:sz w:val="24"/>
                  <w:szCs w:val="24"/>
                </w:rPr>
                <w:t>=</w:t>
              </w:r>
              <w:r w:rsidR="00D57797">
                <w:rPr>
                  <w:rFonts w:eastAsia="Times New Roman" w:cstheme="minorHAnsi"/>
                  <w:sz w:val="24"/>
                  <w:szCs w:val="24"/>
                </w:rPr>
                <w:t xml:space="preserve"> 256</w:t>
              </w:r>
            </w:ins>
            <w:ins w:id="82" w:author="Mazharul Islam" w:date="2014-11-28T15:54:00Z">
              <w:r w:rsidR="00D57797">
                <w:rPr>
                  <w:rFonts w:eastAsia="Times New Roman" w:cstheme="minorHAnsi"/>
                  <w:sz w:val="24"/>
                  <w:szCs w:val="24"/>
                </w:rPr>
                <w:t>)</w:t>
              </w:r>
            </w:ins>
          </w:p>
          <w:p w:rsidR="00AC7A9D" w:rsidRPr="00395BF4" w:rsidRDefault="00AC7A9D" w:rsidP="00891DA3">
            <w:pPr>
              <w:spacing w:after="0" w:line="0" w:lineRule="atLeast"/>
              <w:ind w:left="720"/>
              <w:rPr>
                <w:rFonts w:eastAsia="Times New Roman" w:cstheme="minorHAnsi"/>
                <w:sz w:val="24"/>
                <w:szCs w:val="24"/>
              </w:rPr>
            </w:pPr>
            <w:r w:rsidRPr="00395BF4">
              <w:rPr>
                <w:rFonts w:eastAsia="Times New Roman" w:cstheme="minorHAnsi"/>
                <w:sz w:val="24"/>
                <w:szCs w:val="24"/>
              </w:rPr>
              <w:t>40</w:t>
            </w:r>
            <w:r w:rsidR="00640DAA">
              <w:rPr>
                <w:rFonts w:eastAsia="Times New Roman" w:cstheme="minorHAnsi"/>
                <w:sz w:val="24"/>
                <w:szCs w:val="24"/>
              </w:rPr>
              <w:t>h</w:t>
            </w:r>
            <w:r w:rsidR="00F64C24">
              <w:rPr>
                <w:rFonts w:eastAsia="Times New Roman" w:cstheme="minorHAnsi"/>
                <w:sz w:val="24"/>
                <w:szCs w:val="24"/>
              </w:rPr>
              <w:t>||</w:t>
            </w:r>
            <w:r w:rsidRPr="00395BF4">
              <w:rPr>
                <w:rFonts w:eastAsia="Times New Roman" w:cstheme="minorHAnsi"/>
                <w:sz w:val="24"/>
                <w:szCs w:val="24"/>
              </w:rPr>
              <w:t xml:space="preserve"> last part</w:t>
            </w:r>
            <w:ins w:id="83" w:author="Mazharul Islam" w:date="2014-11-28T15:55:00Z">
              <w:r w:rsidR="001613C7">
                <w:rPr>
                  <w:rFonts w:eastAsia="Times New Roman" w:cstheme="minorHAnsi"/>
                  <w:sz w:val="24"/>
                  <w:szCs w:val="24"/>
                </w:rPr>
                <w:t>(128 bytes)</w:t>
              </w:r>
            </w:ins>
            <w:r w:rsidRPr="00395BF4">
              <w:rPr>
                <w:rFonts w:eastAsia="Times New Roman" w:cstheme="minorHAnsi"/>
                <w:sz w:val="24"/>
                <w:szCs w:val="24"/>
              </w:rPr>
              <w:t xml:space="preserve"> of sign</w:t>
            </w:r>
            <w:r>
              <w:rPr>
                <w:rFonts w:eastAsia="Times New Roman" w:cstheme="minorHAnsi"/>
                <w:sz w:val="24"/>
                <w:szCs w:val="24"/>
              </w:rPr>
              <w:t>ed</w:t>
            </w:r>
            <w:r w:rsidRPr="00395BF4">
              <w:rPr>
                <w:rFonts w:eastAsia="Times New Roman" w:cstheme="minorHAnsi"/>
                <w:sz w:val="24"/>
                <w:szCs w:val="24"/>
              </w:rPr>
              <w:t xml:space="preserve"> data</w:t>
            </w:r>
            <w:ins w:id="84" w:author="Mazharul Islam" w:date="2014-11-28T15:56:00Z">
              <w:r w:rsidR="00132910">
                <w:rPr>
                  <w:rFonts w:eastAsia="Times New Roman" w:cstheme="minorHAnsi"/>
                  <w:sz w:val="24"/>
                  <w:szCs w:val="24"/>
                </w:rPr>
                <w:t xml:space="preserve"> </w:t>
              </w:r>
              <w:r w:rsidR="00132910">
                <w:rPr>
                  <w:rFonts w:eastAsia="Times New Roman" w:cstheme="minorHAnsi"/>
                  <w:sz w:val="24"/>
                  <w:szCs w:val="24"/>
                </w:rPr>
                <w:t>(signed data length = 256)</w:t>
              </w:r>
            </w:ins>
          </w:p>
          <w:p w:rsidR="00AC7A9D" w:rsidRPr="00395BF4" w:rsidRDefault="00AC7A9D" w:rsidP="00891DA3">
            <w:pPr>
              <w:spacing w:after="0" w:line="0" w:lineRule="atLeast"/>
              <w:ind w:left="720"/>
              <w:rPr>
                <w:rFonts w:eastAsia="Times New Roman" w:cstheme="minorHAnsi"/>
                <w:sz w:val="24"/>
                <w:szCs w:val="24"/>
              </w:rPr>
            </w:pPr>
            <w:r w:rsidRPr="00395BF4">
              <w:rPr>
                <w:rFonts w:eastAsia="Times New Roman" w:cstheme="minorHAnsi"/>
                <w:sz w:val="24"/>
                <w:szCs w:val="24"/>
              </w:rPr>
              <w:t>10</w:t>
            </w:r>
            <w:r w:rsidR="00640DAA">
              <w:rPr>
                <w:rFonts w:eastAsia="Times New Roman" w:cstheme="minorHAnsi"/>
                <w:sz w:val="24"/>
                <w:szCs w:val="24"/>
              </w:rPr>
              <w:t>h</w:t>
            </w:r>
            <w:r w:rsidR="00F64C24">
              <w:rPr>
                <w:rFonts w:eastAsia="Times New Roman" w:cstheme="minorHAnsi"/>
                <w:sz w:val="24"/>
                <w:szCs w:val="24"/>
              </w:rPr>
              <w:t>||</w:t>
            </w:r>
            <w:r>
              <w:rPr>
                <w:rFonts w:eastAsia="Times New Roman" w:cstheme="minorHAnsi"/>
                <w:sz w:val="24"/>
                <w:szCs w:val="24"/>
              </w:rPr>
              <w:t>D</w:t>
            </w:r>
            <w:r w:rsidRPr="00395BF4">
              <w:rPr>
                <w:rFonts w:eastAsia="Times New Roman" w:cstheme="minorHAnsi"/>
                <w:sz w:val="24"/>
                <w:szCs w:val="24"/>
              </w:rPr>
              <w:t>ata</w:t>
            </w:r>
            <w:r>
              <w:rPr>
                <w:rFonts w:eastAsia="Times New Roman" w:cstheme="minorHAnsi"/>
                <w:sz w:val="24"/>
                <w:szCs w:val="24"/>
              </w:rPr>
              <w:t xml:space="preserve"> to be verified (and start verify)</w:t>
            </w:r>
            <w:commentRangeEnd w:id="73"/>
            <w:r w:rsidR="00B01B24">
              <w:rPr>
                <w:rStyle w:val="CommentReference"/>
              </w:rPr>
              <w:commentReference w:id="73"/>
            </w:r>
          </w:p>
        </w:tc>
      </w:tr>
      <w:tr w:rsidR="00AC7A9D" w:rsidRPr="00663A61" w:rsidTr="00345239">
        <w:tc>
          <w:tcPr>
            <w:tcW w:w="189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395BF4" w:rsidRDefault="00AC7A9D" w:rsidP="00345239">
            <w:pPr>
              <w:spacing w:after="0" w:line="0" w:lineRule="atLeast"/>
              <w:jc w:val="center"/>
              <w:rPr>
                <w:rFonts w:eastAsia="Times New Roman" w:cstheme="minorHAnsi"/>
                <w:sz w:val="24"/>
                <w:szCs w:val="24"/>
              </w:rPr>
            </w:pPr>
            <w:r w:rsidRPr="00395BF4">
              <w:rPr>
                <w:rFonts w:eastAsia="Times New Roman" w:cstheme="minorHAnsi"/>
                <w:sz w:val="24"/>
                <w:szCs w:val="24"/>
              </w:rPr>
              <w:t>Le</w:t>
            </w:r>
          </w:p>
        </w:tc>
        <w:tc>
          <w:tcPr>
            <w:tcW w:w="7560" w:type="dxa"/>
            <w:tcBorders>
              <w:top w:val="single" w:sz="6" w:space="0" w:color="000000"/>
              <w:left w:val="single" w:sz="6" w:space="0" w:color="000000"/>
              <w:bottom w:val="single" w:sz="6" w:space="0" w:color="000000"/>
              <w:right w:val="single" w:sz="6" w:space="0" w:color="000000"/>
            </w:tcBorders>
            <w:tcMar>
              <w:top w:w="128" w:type="dxa"/>
              <w:left w:w="128" w:type="dxa"/>
              <w:bottom w:w="128" w:type="dxa"/>
              <w:right w:w="128" w:type="dxa"/>
            </w:tcMar>
            <w:hideMark/>
          </w:tcPr>
          <w:p w:rsidR="00AC7A9D" w:rsidRPr="00395BF4" w:rsidRDefault="00AC7A9D" w:rsidP="00345239">
            <w:pPr>
              <w:spacing w:after="0" w:line="0" w:lineRule="atLeast"/>
              <w:rPr>
                <w:rFonts w:eastAsia="Times New Roman" w:cstheme="minorHAnsi"/>
                <w:sz w:val="24"/>
                <w:szCs w:val="24"/>
              </w:rPr>
            </w:pPr>
            <w:r w:rsidRPr="00395BF4">
              <w:rPr>
                <w:rFonts w:eastAsia="Times New Roman" w:cstheme="minorHAnsi"/>
                <w:sz w:val="24"/>
                <w:szCs w:val="24"/>
              </w:rPr>
              <w:t>Empty</w:t>
            </w:r>
          </w:p>
        </w:tc>
      </w:tr>
    </w:tbl>
    <w:p w:rsidR="00AC7A9D" w:rsidRDefault="00AC7A9D" w:rsidP="00AC7A9D">
      <w:pPr>
        <w:rPr>
          <w:b/>
          <w:sz w:val="18"/>
          <w:szCs w:val="18"/>
        </w:rPr>
      </w:pPr>
    </w:p>
    <w:p w:rsidR="00AC7A9D" w:rsidRPr="00E517C3" w:rsidRDefault="00AC7A9D" w:rsidP="00AC7A9D">
      <w:pPr>
        <w:spacing w:after="120" w:line="240" w:lineRule="auto"/>
        <w:rPr>
          <w:rFonts w:cstheme="minorHAnsi"/>
          <w:b/>
          <w:bCs/>
          <w:color w:val="000000"/>
          <w:sz w:val="24"/>
          <w:szCs w:val="24"/>
        </w:rPr>
      </w:pPr>
      <w:r>
        <w:rPr>
          <w:rFonts w:eastAsia="Times New Roman" w:cstheme="minorHAnsi"/>
          <w:b/>
          <w:bCs/>
          <w:color w:val="000000"/>
          <w:sz w:val="24"/>
          <w:szCs w:val="24"/>
        </w:rPr>
        <w:t xml:space="preserve">PSO: </w:t>
      </w:r>
      <w:r w:rsidRPr="00E517C3">
        <w:rPr>
          <w:rFonts w:cstheme="minorHAnsi"/>
          <w:b/>
          <w:bCs/>
          <w:color w:val="000000"/>
          <w:sz w:val="24"/>
          <w:szCs w:val="24"/>
        </w:rPr>
        <w:t>Response APDU</w:t>
      </w:r>
    </w:p>
    <w:tbl>
      <w:tblPr>
        <w:tblW w:w="0" w:type="auto"/>
        <w:tblInd w:w="117" w:type="dxa"/>
        <w:tblCellMar>
          <w:top w:w="15" w:type="dxa"/>
          <w:left w:w="15" w:type="dxa"/>
          <w:bottom w:w="15" w:type="dxa"/>
          <w:right w:w="15" w:type="dxa"/>
        </w:tblCellMar>
        <w:tblLook w:val="04A0"/>
      </w:tblPr>
      <w:tblGrid>
        <w:gridCol w:w="1530"/>
        <w:gridCol w:w="7830"/>
      </w:tblGrid>
      <w:tr w:rsidR="00AC7A9D" w:rsidRPr="00E517C3" w:rsidTr="00345239">
        <w:tc>
          <w:tcPr>
            <w:tcW w:w="153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E517C3" w:rsidRDefault="00AC7A9D" w:rsidP="00345239">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b/>
                <w:bCs/>
                <w:color w:val="000000"/>
                <w:shd w:val="clear" w:color="auto" w:fill="CCCCCC"/>
              </w:rPr>
              <w:t>BYTE</w:t>
            </w:r>
          </w:p>
        </w:tc>
        <w:tc>
          <w:tcPr>
            <w:tcW w:w="783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E517C3" w:rsidRDefault="00AC7A9D" w:rsidP="00345239">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b/>
                <w:bCs/>
                <w:color w:val="000000"/>
                <w:shd w:val="clear" w:color="auto" w:fill="CCCCCC"/>
              </w:rPr>
              <w:t>VALUE</w:t>
            </w:r>
          </w:p>
        </w:tc>
      </w:tr>
      <w:tr w:rsidR="00AC7A9D" w:rsidRPr="00E517C3" w:rsidTr="00345239">
        <w:tc>
          <w:tcPr>
            <w:tcW w:w="15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E517C3" w:rsidRDefault="00AC7A9D" w:rsidP="00345239">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color w:val="000000"/>
              </w:rPr>
              <w:t>Data</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E517C3" w:rsidRDefault="00AC7A9D"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Data</w:t>
            </w:r>
          </w:p>
        </w:tc>
      </w:tr>
      <w:tr w:rsidR="00AC7A9D" w:rsidRPr="00E517C3" w:rsidTr="003C3B85">
        <w:trPr>
          <w:trHeight w:val="471"/>
        </w:trPr>
        <w:tc>
          <w:tcPr>
            <w:tcW w:w="15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E517C3" w:rsidRDefault="00AC7A9D" w:rsidP="00345239">
            <w:pPr>
              <w:pStyle w:val="NormalWeb"/>
              <w:spacing w:before="0" w:beforeAutospacing="0" w:after="0" w:afterAutospacing="0" w:line="0" w:lineRule="atLeast"/>
              <w:jc w:val="center"/>
              <w:rPr>
                <w:rFonts w:asciiTheme="minorHAnsi" w:hAnsiTheme="minorHAnsi" w:cstheme="minorHAnsi"/>
              </w:rPr>
            </w:pPr>
            <w:r w:rsidRPr="00E517C3">
              <w:rPr>
                <w:rFonts w:asciiTheme="minorHAnsi" w:hAnsiTheme="minorHAnsi" w:cstheme="minorHAnsi"/>
                <w:color w:val="000000"/>
              </w:rPr>
              <w:t>SW1 - SW2</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E517C3" w:rsidRDefault="00AC7A9D" w:rsidP="00345239">
            <w:pPr>
              <w:pStyle w:val="NormalWeb"/>
              <w:spacing w:before="0" w:beforeAutospacing="0" w:after="0" w:afterAutospacing="0" w:line="0" w:lineRule="atLeast"/>
              <w:rPr>
                <w:rFonts w:asciiTheme="minorHAnsi" w:hAnsiTheme="minorHAnsi" w:cstheme="minorHAnsi"/>
              </w:rPr>
            </w:pPr>
            <w:r w:rsidRPr="00E517C3">
              <w:rPr>
                <w:rFonts w:asciiTheme="minorHAnsi" w:hAnsiTheme="minorHAnsi" w:cstheme="minorHAnsi"/>
                <w:color w:val="000000"/>
              </w:rPr>
              <w:t>Status Bytes</w:t>
            </w:r>
          </w:p>
        </w:tc>
      </w:tr>
    </w:tbl>
    <w:p w:rsidR="002C4452" w:rsidRDefault="002C4452" w:rsidP="002C4452">
      <w:pPr>
        <w:pStyle w:val="Heading1"/>
        <w:numPr>
          <w:ilvl w:val="0"/>
          <w:numId w:val="0"/>
        </w:numPr>
      </w:pPr>
    </w:p>
    <w:p w:rsidR="002C4452" w:rsidRDefault="002C4452" w:rsidP="002C4452">
      <w:pPr>
        <w:rPr>
          <w:rFonts w:asciiTheme="majorHAnsi" w:eastAsiaTheme="majorEastAsia" w:hAnsiTheme="majorHAnsi" w:cstheme="majorBidi"/>
          <w:color w:val="365F91" w:themeColor="accent1" w:themeShade="BF"/>
          <w:sz w:val="28"/>
          <w:szCs w:val="28"/>
        </w:rPr>
      </w:pPr>
      <w:r>
        <w:br w:type="page"/>
      </w:r>
    </w:p>
    <w:p w:rsidR="00AC7A9D" w:rsidRDefault="00AC7A9D" w:rsidP="00AC7A9D">
      <w:pPr>
        <w:pStyle w:val="Heading1"/>
      </w:pPr>
      <w:bookmarkStart w:id="85" w:name="_Toc402784693"/>
      <w:r w:rsidRPr="000775BA">
        <w:lastRenderedPageBreak/>
        <w:t>Manage Security Environment (</w:t>
      </w:r>
      <w:r w:rsidR="0081237A">
        <w:t>MSE</w:t>
      </w:r>
      <w:r w:rsidR="005652CE">
        <w:t>-</w:t>
      </w:r>
      <w:r w:rsidR="0081237A" w:rsidRPr="0081237A">
        <w:t>RESTORE</w:t>
      </w:r>
      <w:r w:rsidRPr="000775BA">
        <w:t>)</w:t>
      </w:r>
      <w:bookmarkEnd w:id="85"/>
    </w:p>
    <w:p w:rsidR="00AC7A9D" w:rsidRDefault="00AC7A9D" w:rsidP="00AC7A9D">
      <w:pPr>
        <w:rPr>
          <w:b/>
        </w:rPr>
      </w:pPr>
      <w:r w:rsidRPr="00D27AEB">
        <w:rPr>
          <w:rFonts w:cstheme="minorHAnsi"/>
          <w:color w:val="000000"/>
        </w:rPr>
        <w:t>The MANAGE SECURITY ENVIRONMENT: RESTORE command restores an empty or predefined Security Environment (SE)</w:t>
      </w:r>
      <w:r>
        <w:rPr>
          <w:rFonts w:cstheme="minorHAnsi"/>
          <w:color w:val="000000"/>
        </w:rPr>
        <w:t>.</w:t>
      </w:r>
      <w:r w:rsidR="004F2503">
        <w:rPr>
          <w:rFonts w:cstheme="minorHAnsi"/>
          <w:color w:val="000000"/>
        </w:rPr>
        <w:t>For</w:t>
      </w:r>
      <w:r w:rsidR="00302AC1">
        <w:rPr>
          <w:rFonts w:cstheme="minorHAnsi"/>
          <w:color w:val="000000"/>
        </w:rPr>
        <w:t xml:space="preserve"> further information see “MSE Service” in “Demo Applet </w:t>
      </w:r>
      <w:r w:rsidR="003208E5">
        <w:rPr>
          <w:rFonts w:cstheme="minorHAnsi"/>
          <w:color w:val="000000"/>
        </w:rPr>
        <w:t>User Guidance Manual</w:t>
      </w:r>
      <w:r w:rsidR="00087DD2">
        <w:rPr>
          <w:rFonts w:cstheme="minorHAnsi"/>
          <w:color w:val="000000"/>
        </w:rPr>
        <w:t>” document</w:t>
      </w:r>
      <w:r w:rsidR="004F2503">
        <w:rPr>
          <w:rFonts w:cstheme="minorHAnsi"/>
          <w:color w:val="000000"/>
        </w:rPr>
        <w:t>.</w:t>
      </w:r>
    </w:p>
    <w:p w:rsidR="00AC7A9D" w:rsidRPr="00B442F1" w:rsidRDefault="00AC7A9D" w:rsidP="00AC7A9D">
      <w:pPr>
        <w:rPr>
          <w:b/>
        </w:rPr>
      </w:pPr>
      <w:r>
        <w:rPr>
          <w:b/>
        </w:rPr>
        <w:t>MSE</w:t>
      </w:r>
      <w:r w:rsidRPr="00B442F1">
        <w:rPr>
          <w:b/>
        </w:rPr>
        <w:t>- RESTORE</w:t>
      </w:r>
      <w:r>
        <w:rPr>
          <w:b/>
        </w:rPr>
        <w:t>: Command APDU</w:t>
      </w:r>
    </w:p>
    <w:tbl>
      <w:tblPr>
        <w:tblW w:w="0" w:type="auto"/>
        <w:tblInd w:w="117" w:type="dxa"/>
        <w:tblCellMar>
          <w:top w:w="15" w:type="dxa"/>
          <w:left w:w="15" w:type="dxa"/>
          <w:bottom w:w="15" w:type="dxa"/>
          <w:right w:w="15" w:type="dxa"/>
        </w:tblCellMar>
        <w:tblLook w:val="04A0"/>
      </w:tblPr>
      <w:tblGrid>
        <w:gridCol w:w="1620"/>
        <w:gridCol w:w="7830"/>
      </w:tblGrid>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b/>
                <w:bCs/>
                <w:color w:val="000000"/>
                <w:shd w:val="clear" w:color="auto" w:fill="CCCCCC"/>
              </w:rPr>
              <w:t>BYTE</w:t>
            </w:r>
          </w:p>
        </w:tc>
        <w:tc>
          <w:tcPr>
            <w:tcW w:w="783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b/>
                <w:bCs/>
                <w:color w:val="000000"/>
                <w:shd w:val="clear" w:color="auto" w:fill="CCCCCC"/>
              </w:rPr>
              <w:t>VALUE</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color w:val="000000"/>
              </w:rPr>
              <w:t>CLA</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507D08" w:rsidRDefault="00590DE9" w:rsidP="00345239">
            <w:pPr>
              <w:pStyle w:val="NormalWeb"/>
              <w:spacing w:before="0" w:beforeAutospacing="0" w:after="0" w:afterAutospacing="0" w:line="0" w:lineRule="atLeast"/>
              <w:rPr>
                <w:rFonts w:asciiTheme="minorHAnsi" w:hAnsiTheme="minorHAnsi" w:cstheme="minorHAnsi"/>
              </w:rPr>
            </w:pPr>
            <w:r w:rsidRPr="002C685D">
              <w:rPr>
                <w:rFonts w:asciiTheme="minorHAnsi" w:hAnsiTheme="minorHAnsi" w:cstheme="minorHAnsi"/>
                <w:color w:val="000000"/>
                <w:sz w:val="22"/>
                <w:szCs w:val="22"/>
              </w:rPr>
              <w:t>00h</w:t>
            </w:r>
            <w:r>
              <w:rPr>
                <w:rFonts w:asciiTheme="minorHAnsi" w:hAnsiTheme="minorHAnsi" w:cstheme="minorHAnsi"/>
                <w:color w:val="000000"/>
                <w:sz w:val="22"/>
                <w:szCs w:val="22"/>
              </w:rPr>
              <w:t>-03h</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color w:val="000000"/>
              </w:rPr>
              <w:t>INS</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22</w:t>
            </w:r>
            <w:r w:rsidRPr="00507D08">
              <w:rPr>
                <w:rFonts w:asciiTheme="minorHAnsi" w:hAnsiTheme="minorHAnsi" w:cstheme="minorHAnsi"/>
                <w:color w:val="000000"/>
              </w:rPr>
              <w:t>h</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color w:val="000000"/>
              </w:rPr>
              <w:t>P1</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F3</w:t>
            </w:r>
            <w:r w:rsidRPr="00507D08">
              <w:rPr>
                <w:rFonts w:asciiTheme="minorHAnsi" w:hAnsiTheme="minorHAnsi" w:cstheme="minorHAnsi"/>
                <w:color w:val="000000"/>
              </w:rPr>
              <w:t>h</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color w:val="000000"/>
              </w:rPr>
              <w:t>P2</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rPr>
                <w:rFonts w:asciiTheme="minorHAnsi" w:hAnsiTheme="minorHAnsi" w:cstheme="minorHAnsi"/>
              </w:rPr>
            </w:pPr>
            <w:r w:rsidRPr="00507D08">
              <w:rPr>
                <w:rFonts w:asciiTheme="minorHAnsi" w:hAnsiTheme="minorHAnsi" w:cstheme="minorHAnsi"/>
                <w:color w:val="000000"/>
              </w:rPr>
              <w:t>00h</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color w:val="000000"/>
              </w:rPr>
              <w:t>Lc</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Empty</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color w:val="000000"/>
              </w:rPr>
              <w:t>Data</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Empty</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color w:val="000000"/>
              </w:rPr>
              <w:t>Le</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Empty</w:t>
            </w:r>
          </w:p>
        </w:tc>
      </w:tr>
    </w:tbl>
    <w:p w:rsidR="00AC7A9D" w:rsidRDefault="00AC7A9D" w:rsidP="00AC7A9D"/>
    <w:p w:rsidR="00AC7A9D" w:rsidRPr="00AD24F7" w:rsidRDefault="00AC7A9D" w:rsidP="00AC7A9D">
      <w:pPr>
        <w:spacing w:after="120" w:line="240" w:lineRule="auto"/>
        <w:rPr>
          <w:rFonts w:cstheme="minorHAnsi"/>
        </w:rPr>
      </w:pPr>
      <w:r w:rsidRPr="00AD24F7">
        <w:rPr>
          <w:rFonts w:cstheme="minorHAnsi"/>
          <w:b/>
          <w:bCs/>
          <w:color w:val="000000"/>
        </w:rPr>
        <w:t>MSE-RESTORE: Response APDU</w:t>
      </w:r>
    </w:p>
    <w:tbl>
      <w:tblPr>
        <w:tblW w:w="0" w:type="auto"/>
        <w:tblInd w:w="117" w:type="dxa"/>
        <w:tblCellMar>
          <w:top w:w="15" w:type="dxa"/>
          <w:left w:w="15" w:type="dxa"/>
          <w:bottom w:w="15" w:type="dxa"/>
          <w:right w:w="15" w:type="dxa"/>
        </w:tblCellMar>
        <w:tblLook w:val="04A0"/>
      </w:tblPr>
      <w:tblGrid>
        <w:gridCol w:w="1440"/>
        <w:gridCol w:w="7920"/>
      </w:tblGrid>
      <w:tr w:rsidR="00AC7A9D" w:rsidRPr="00D27AEB" w:rsidTr="00345239">
        <w:tc>
          <w:tcPr>
            <w:tcW w:w="144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b/>
                <w:bCs/>
                <w:color w:val="000000"/>
                <w:shd w:val="clear" w:color="auto" w:fill="CCCCCC"/>
              </w:rPr>
              <w:t>BYTE</w:t>
            </w:r>
          </w:p>
        </w:tc>
        <w:tc>
          <w:tcPr>
            <w:tcW w:w="792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b/>
                <w:bCs/>
                <w:color w:val="000000"/>
                <w:shd w:val="clear" w:color="auto" w:fill="CCCCCC"/>
              </w:rPr>
              <w:t>VALUE</w:t>
            </w:r>
          </w:p>
        </w:tc>
      </w:tr>
      <w:tr w:rsidR="00AC7A9D" w:rsidRPr="00D27AEB"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color w:val="000000"/>
              </w:rPr>
              <w:t>Data</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rPr>
                <w:rFonts w:asciiTheme="minorHAnsi" w:hAnsiTheme="minorHAnsi" w:cstheme="minorHAnsi"/>
              </w:rPr>
            </w:pPr>
            <w:r w:rsidRPr="00D27AEB">
              <w:rPr>
                <w:rFonts w:asciiTheme="minorHAnsi" w:hAnsiTheme="minorHAnsi" w:cstheme="minorHAnsi"/>
                <w:color w:val="000000"/>
              </w:rPr>
              <w:t>Empty</w:t>
            </w:r>
          </w:p>
        </w:tc>
      </w:tr>
      <w:tr w:rsidR="00AC7A9D" w:rsidRPr="00D27AEB"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color w:val="000000"/>
              </w:rPr>
              <w:t>SW1 - SW2</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rPr>
                <w:rFonts w:asciiTheme="minorHAnsi" w:hAnsiTheme="minorHAnsi" w:cstheme="minorHAnsi"/>
              </w:rPr>
            </w:pPr>
            <w:r w:rsidRPr="00D27AEB">
              <w:rPr>
                <w:rFonts w:asciiTheme="minorHAnsi" w:hAnsiTheme="minorHAnsi" w:cstheme="minorHAnsi"/>
                <w:color w:val="000000"/>
              </w:rPr>
              <w:t>Status Bytes</w:t>
            </w:r>
          </w:p>
        </w:tc>
      </w:tr>
    </w:tbl>
    <w:p w:rsidR="00AC7A9D" w:rsidRDefault="00AC7A9D" w:rsidP="00AC7A9D">
      <w:pPr>
        <w:rPr>
          <w:rFonts w:cstheme="minorHAnsi"/>
          <w:sz w:val="24"/>
          <w:szCs w:val="24"/>
        </w:rPr>
      </w:pPr>
    </w:p>
    <w:p w:rsidR="00AC7A9D" w:rsidRPr="00670A18" w:rsidRDefault="00AC7A9D" w:rsidP="00AC7A9D">
      <w:r w:rsidRPr="00D21813">
        <w:t xml:space="preserve">In restore SE process, some predefined algorithm will be set for different </w:t>
      </w:r>
      <w:r w:rsidR="003208E5">
        <w:t>security</w:t>
      </w:r>
      <w:r w:rsidR="003208E5" w:rsidRPr="00D21813">
        <w:t xml:space="preserve"> </w:t>
      </w:r>
      <w:r w:rsidRPr="00D21813">
        <w:t xml:space="preserve">operation. </w:t>
      </w:r>
    </w:p>
    <w:p w:rsidR="00AC7A9D" w:rsidRPr="00D21813" w:rsidRDefault="00AC7A9D" w:rsidP="00AC7A9D">
      <w:pPr>
        <w:pStyle w:val="ListParagraph"/>
        <w:numPr>
          <w:ilvl w:val="0"/>
          <w:numId w:val="20"/>
        </w:numPr>
        <w:rPr>
          <w:rFonts w:cstheme="minorHAnsi"/>
          <w:bCs/>
          <w:color w:val="000000" w:themeColor="text1"/>
        </w:rPr>
      </w:pPr>
      <w:r w:rsidRPr="00D21813">
        <w:rPr>
          <w:rFonts w:cstheme="minorHAnsi"/>
          <w:color w:val="000000" w:themeColor="text1"/>
        </w:rPr>
        <w:t xml:space="preserve">Security </w:t>
      </w:r>
      <w:r w:rsidR="00327A51">
        <w:rPr>
          <w:rFonts w:cstheme="minorHAnsi"/>
          <w:color w:val="000000" w:themeColor="text1"/>
        </w:rPr>
        <w:t>component</w:t>
      </w:r>
      <w:r w:rsidRPr="00D21813">
        <w:rPr>
          <w:rFonts w:cstheme="minorHAnsi"/>
          <w:color w:val="000000" w:themeColor="text1"/>
        </w:rPr>
        <w:t xml:space="preserve"> for </w:t>
      </w:r>
      <w:r w:rsidRPr="00D5016E">
        <w:rPr>
          <w:rFonts w:cstheme="minorHAnsi"/>
          <w:i/>
          <w:iCs/>
          <w:color w:val="000000" w:themeColor="text1"/>
        </w:rPr>
        <w:t>HASH(</w:t>
      </w:r>
      <w:r w:rsidRPr="00D5016E">
        <w:rPr>
          <w:i/>
        </w:rPr>
        <w:t>Message Digest</w:t>
      </w:r>
      <w:r w:rsidRPr="00D5016E">
        <w:rPr>
          <w:rFonts w:cstheme="minorHAnsi"/>
          <w:i/>
          <w:iCs/>
          <w:color w:val="000000" w:themeColor="text1"/>
        </w:rPr>
        <w:t>)</w:t>
      </w:r>
      <w:r w:rsidRPr="00D21813">
        <w:rPr>
          <w:rFonts w:cstheme="minorHAnsi"/>
          <w:color w:val="000000" w:themeColor="text1"/>
        </w:rPr>
        <w:t xml:space="preserve"> operation will be restored with algorithm </w:t>
      </w:r>
      <w:r w:rsidRPr="00D21813">
        <w:rPr>
          <w:rFonts w:cstheme="minorHAnsi"/>
          <w:i/>
          <w:iCs/>
          <w:color w:val="000000" w:themeColor="text1"/>
        </w:rPr>
        <w:t>ALG_SHA_256</w:t>
      </w:r>
    </w:p>
    <w:p w:rsidR="00AC7A9D" w:rsidRPr="00D21813" w:rsidRDefault="00AC7A9D" w:rsidP="00AC7A9D">
      <w:pPr>
        <w:pStyle w:val="ListParagraph"/>
        <w:numPr>
          <w:ilvl w:val="0"/>
          <w:numId w:val="20"/>
        </w:numPr>
        <w:rPr>
          <w:rFonts w:cstheme="minorHAnsi"/>
          <w:color w:val="000000" w:themeColor="text1"/>
        </w:rPr>
      </w:pPr>
      <w:r w:rsidRPr="00D21813">
        <w:rPr>
          <w:rFonts w:cstheme="minorHAnsi"/>
          <w:color w:val="000000" w:themeColor="text1"/>
        </w:rPr>
        <w:t xml:space="preserve">Security </w:t>
      </w:r>
      <w:r w:rsidR="00087DD2">
        <w:rPr>
          <w:rFonts w:cstheme="minorHAnsi"/>
          <w:color w:val="000000" w:themeColor="text1"/>
        </w:rPr>
        <w:t>component</w:t>
      </w:r>
      <w:r w:rsidR="00087DD2" w:rsidRPr="00D21813">
        <w:rPr>
          <w:rFonts w:cstheme="minorHAnsi"/>
          <w:color w:val="000000" w:themeColor="text1"/>
        </w:rPr>
        <w:t xml:space="preserve"> for</w:t>
      </w:r>
      <w:r w:rsidR="00087DD2">
        <w:rPr>
          <w:rFonts w:cstheme="minorHAnsi"/>
          <w:color w:val="000000" w:themeColor="text1"/>
        </w:rPr>
        <w:t xml:space="preserve"> </w:t>
      </w:r>
      <w:r w:rsidRPr="00D21813">
        <w:rPr>
          <w:rFonts w:cstheme="minorHAnsi"/>
          <w:i/>
          <w:iCs/>
          <w:color w:val="000000" w:themeColor="text1"/>
        </w:rPr>
        <w:t>CON</w:t>
      </w:r>
      <w:r>
        <w:rPr>
          <w:rFonts w:cstheme="minorHAnsi"/>
          <w:i/>
          <w:iCs/>
          <w:color w:val="000000" w:themeColor="text1"/>
        </w:rPr>
        <w:t>FIDENTIALITY</w:t>
      </w:r>
      <w:r w:rsidRPr="00D21813">
        <w:rPr>
          <w:rFonts w:cstheme="minorHAnsi"/>
          <w:i/>
          <w:iCs/>
          <w:color w:val="000000" w:themeColor="text1"/>
        </w:rPr>
        <w:t xml:space="preserve"> (</w:t>
      </w:r>
      <w:r w:rsidR="003208E5">
        <w:rPr>
          <w:rFonts w:cstheme="minorHAnsi"/>
          <w:i/>
          <w:iCs/>
          <w:color w:val="000000" w:themeColor="text1"/>
        </w:rPr>
        <w:t>enc</w:t>
      </w:r>
      <w:r w:rsidRPr="00D21813">
        <w:rPr>
          <w:rFonts w:cstheme="minorHAnsi"/>
          <w:i/>
          <w:iCs/>
          <w:color w:val="000000" w:themeColor="text1"/>
        </w:rPr>
        <w:t>/</w:t>
      </w:r>
      <w:r w:rsidR="003208E5">
        <w:rPr>
          <w:rFonts w:cstheme="minorHAnsi"/>
          <w:i/>
          <w:iCs/>
          <w:color w:val="000000" w:themeColor="text1"/>
        </w:rPr>
        <w:t>dec</w:t>
      </w:r>
      <w:r w:rsidRPr="00D21813">
        <w:rPr>
          <w:rFonts w:cstheme="minorHAnsi"/>
          <w:i/>
          <w:iCs/>
          <w:color w:val="000000" w:themeColor="text1"/>
        </w:rPr>
        <w:t>)</w:t>
      </w:r>
      <w:r w:rsidRPr="00D21813">
        <w:rPr>
          <w:rFonts w:cstheme="minorHAnsi"/>
          <w:color w:val="000000" w:themeColor="text1"/>
        </w:rPr>
        <w:t xml:space="preserve"> operation will be restored with algorithm </w:t>
      </w:r>
      <w:r w:rsidRPr="00D21813">
        <w:rPr>
          <w:rFonts w:cstheme="minorHAnsi"/>
          <w:i/>
          <w:iCs/>
          <w:color w:val="000000" w:themeColor="text1"/>
        </w:rPr>
        <w:t>ALG_AES_BLOCK_128_CBC_NOPAD</w:t>
      </w:r>
    </w:p>
    <w:p w:rsidR="00AC7A9D" w:rsidRPr="00886A2B" w:rsidRDefault="00AC7A9D" w:rsidP="00AC7A9D">
      <w:pPr>
        <w:pStyle w:val="ListParagraph"/>
        <w:numPr>
          <w:ilvl w:val="0"/>
          <w:numId w:val="20"/>
        </w:numPr>
        <w:rPr>
          <w:szCs w:val="24"/>
        </w:rPr>
      </w:pPr>
      <w:r w:rsidRPr="00D21813">
        <w:rPr>
          <w:rFonts w:cstheme="minorHAnsi"/>
          <w:color w:val="000000" w:themeColor="text1"/>
        </w:rPr>
        <w:t xml:space="preserve">Security </w:t>
      </w:r>
      <w:r w:rsidR="00327A51">
        <w:rPr>
          <w:rFonts w:cstheme="minorHAnsi"/>
          <w:color w:val="000000" w:themeColor="text1"/>
        </w:rPr>
        <w:t>component</w:t>
      </w:r>
      <w:r w:rsidR="00087DD2">
        <w:rPr>
          <w:rFonts w:cstheme="minorHAnsi"/>
          <w:color w:val="000000" w:themeColor="text1"/>
        </w:rPr>
        <w:t xml:space="preserve"> </w:t>
      </w:r>
      <w:r w:rsidRPr="00D21813">
        <w:rPr>
          <w:rFonts w:cstheme="minorHAnsi"/>
          <w:color w:val="000000" w:themeColor="text1"/>
        </w:rPr>
        <w:t>for</w:t>
      </w:r>
      <w:r w:rsidR="00087DD2">
        <w:rPr>
          <w:rFonts w:cstheme="minorHAnsi"/>
          <w:color w:val="000000" w:themeColor="text1"/>
        </w:rPr>
        <w:t xml:space="preserve"> </w:t>
      </w:r>
      <w:r w:rsidRPr="00D21813">
        <w:rPr>
          <w:rFonts w:cstheme="minorHAnsi"/>
          <w:i/>
          <w:iCs/>
          <w:color w:val="000000" w:themeColor="text1"/>
        </w:rPr>
        <w:t>DS</w:t>
      </w:r>
      <w:r w:rsidR="00686EA6">
        <w:rPr>
          <w:rFonts w:cstheme="minorHAnsi"/>
          <w:i/>
          <w:iCs/>
          <w:color w:val="000000" w:themeColor="text1"/>
        </w:rPr>
        <w:t>/MAC</w:t>
      </w:r>
      <w:r>
        <w:rPr>
          <w:rFonts w:cstheme="minorHAnsi"/>
          <w:i/>
          <w:iCs/>
          <w:color w:val="000000" w:themeColor="text1"/>
        </w:rPr>
        <w:t xml:space="preserve"> (Digital Signature and MAC)</w:t>
      </w:r>
      <w:r w:rsidRPr="00D21813">
        <w:rPr>
          <w:rFonts w:cstheme="minorHAnsi"/>
          <w:color w:val="000000" w:themeColor="text1"/>
        </w:rPr>
        <w:t xml:space="preserve"> operation will be restored with algorithm </w:t>
      </w:r>
      <w:r w:rsidRPr="00D21813">
        <w:rPr>
          <w:rFonts w:cstheme="minorHAnsi"/>
          <w:i/>
          <w:iCs/>
          <w:color w:val="000000" w:themeColor="text1"/>
        </w:rPr>
        <w:t>ALG_AES_MAC_128_NOPAD</w:t>
      </w:r>
      <w:r>
        <w:rPr>
          <w:rFonts w:cstheme="minorHAnsi"/>
          <w:color w:val="000000" w:themeColor="text1"/>
          <w:szCs w:val="24"/>
        </w:rPr>
        <w:t>.</w:t>
      </w:r>
    </w:p>
    <w:p w:rsidR="00AC7A9D" w:rsidRDefault="00AC7A9D" w:rsidP="00AC7A9D">
      <w:pPr>
        <w:pStyle w:val="Heading1"/>
      </w:pPr>
      <w:bookmarkStart w:id="86" w:name="_Toc402784694"/>
      <w:r w:rsidRPr="000775BA">
        <w:lastRenderedPageBreak/>
        <w:t>Manage Security Environment (MSE</w:t>
      </w:r>
      <w:r w:rsidR="005652CE">
        <w:t>-</w:t>
      </w:r>
      <w:r w:rsidR="0081237A" w:rsidRPr="0081237A">
        <w:t>SET</w:t>
      </w:r>
      <w:r w:rsidRPr="000775BA">
        <w:t>)</w:t>
      </w:r>
      <w:bookmarkEnd w:id="86"/>
    </w:p>
    <w:p w:rsidR="00AC7A9D" w:rsidRDefault="00AC7A9D" w:rsidP="00AC7A9D">
      <w:pPr>
        <w:rPr>
          <w:b/>
        </w:rPr>
      </w:pPr>
      <w:r w:rsidRPr="00430562">
        <w:rPr>
          <w:rFonts w:eastAsia="Times New Roman" w:cstheme="minorHAnsi"/>
          <w:color w:val="000000"/>
          <w:sz w:val="24"/>
          <w:szCs w:val="24"/>
        </w:rPr>
        <w:t>The MANAGE SECURITY ENVIRONMENT: SET command sets attributes in the current Security Environment (SE). It requires executing RESTORE command before the execution of first SET command.</w:t>
      </w:r>
    </w:p>
    <w:p w:rsidR="00AC7A9D" w:rsidRPr="00B442F1" w:rsidRDefault="00AC7A9D" w:rsidP="00AC7A9D">
      <w:pPr>
        <w:rPr>
          <w:b/>
        </w:rPr>
      </w:pPr>
      <w:r>
        <w:rPr>
          <w:b/>
        </w:rPr>
        <w:t>MSE-SET: Command APDU</w:t>
      </w:r>
    </w:p>
    <w:tbl>
      <w:tblPr>
        <w:tblW w:w="0" w:type="auto"/>
        <w:tblInd w:w="117" w:type="dxa"/>
        <w:tblCellMar>
          <w:top w:w="15" w:type="dxa"/>
          <w:left w:w="15" w:type="dxa"/>
          <w:bottom w:w="15" w:type="dxa"/>
          <w:right w:w="15" w:type="dxa"/>
        </w:tblCellMar>
        <w:tblLook w:val="04A0"/>
      </w:tblPr>
      <w:tblGrid>
        <w:gridCol w:w="1620"/>
        <w:gridCol w:w="7830"/>
      </w:tblGrid>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b/>
                <w:bCs/>
                <w:color w:val="000000"/>
                <w:shd w:val="clear" w:color="auto" w:fill="CCCCCC"/>
              </w:rPr>
              <w:t>BYTE</w:t>
            </w:r>
          </w:p>
        </w:tc>
        <w:tc>
          <w:tcPr>
            <w:tcW w:w="783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b/>
                <w:bCs/>
                <w:color w:val="000000"/>
                <w:shd w:val="clear" w:color="auto" w:fill="CCCCCC"/>
              </w:rPr>
              <w:t>VALUE</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7B0641"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7B0641">
              <w:rPr>
                <w:rFonts w:asciiTheme="minorHAnsi" w:hAnsiTheme="minorHAnsi" w:cstheme="minorHAnsi"/>
                <w:color w:val="000000"/>
                <w:sz w:val="22"/>
                <w:szCs w:val="22"/>
              </w:rPr>
              <w:t>CLA</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7B0641" w:rsidRDefault="00590DE9" w:rsidP="00345239">
            <w:pPr>
              <w:pStyle w:val="NormalWeb"/>
              <w:spacing w:before="0" w:beforeAutospacing="0" w:after="0" w:afterAutospacing="0" w:line="0" w:lineRule="atLeast"/>
              <w:rPr>
                <w:rFonts w:asciiTheme="minorHAnsi" w:hAnsiTheme="minorHAnsi" w:cstheme="minorHAnsi"/>
                <w:sz w:val="22"/>
                <w:szCs w:val="22"/>
              </w:rPr>
            </w:pPr>
            <w:r w:rsidRPr="002C685D">
              <w:rPr>
                <w:rFonts w:asciiTheme="minorHAnsi" w:hAnsiTheme="minorHAnsi" w:cstheme="minorHAnsi"/>
                <w:color w:val="000000"/>
                <w:sz w:val="22"/>
                <w:szCs w:val="22"/>
              </w:rPr>
              <w:t>00h</w:t>
            </w:r>
            <w:r>
              <w:rPr>
                <w:rFonts w:asciiTheme="minorHAnsi" w:hAnsiTheme="minorHAnsi" w:cstheme="minorHAnsi"/>
                <w:color w:val="000000"/>
                <w:sz w:val="22"/>
                <w:szCs w:val="22"/>
              </w:rPr>
              <w:t>-03h</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7B0641"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7B0641">
              <w:rPr>
                <w:rFonts w:asciiTheme="minorHAnsi" w:hAnsiTheme="minorHAnsi" w:cstheme="minorHAnsi"/>
                <w:color w:val="000000"/>
                <w:sz w:val="22"/>
                <w:szCs w:val="22"/>
              </w:rPr>
              <w:t>INS</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7B0641" w:rsidRDefault="00AC7A9D" w:rsidP="00345239">
            <w:pPr>
              <w:pStyle w:val="NormalWeb"/>
              <w:spacing w:before="0" w:beforeAutospacing="0" w:after="0" w:afterAutospacing="0" w:line="0" w:lineRule="atLeast"/>
              <w:rPr>
                <w:rFonts w:asciiTheme="minorHAnsi" w:hAnsiTheme="minorHAnsi" w:cstheme="minorHAnsi"/>
                <w:sz w:val="22"/>
                <w:szCs w:val="22"/>
              </w:rPr>
            </w:pPr>
            <w:r w:rsidRPr="007B0641">
              <w:rPr>
                <w:rFonts w:asciiTheme="minorHAnsi" w:hAnsiTheme="minorHAnsi" w:cstheme="minorHAnsi"/>
                <w:color w:val="000000"/>
                <w:sz w:val="22"/>
                <w:szCs w:val="22"/>
              </w:rPr>
              <w:t>22h</w:t>
            </w:r>
          </w:p>
        </w:tc>
      </w:tr>
      <w:tr w:rsidR="00AC7A9D" w:rsidRPr="00507D08" w:rsidTr="00B838CF">
        <w:trPr>
          <w:trHeight w:val="327"/>
        </w:trPr>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7B0641"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7B0641">
              <w:rPr>
                <w:rFonts w:asciiTheme="minorHAnsi" w:hAnsiTheme="minorHAnsi" w:cstheme="minorHAnsi"/>
                <w:color w:val="000000"/>
                <w:sz w:val="22"/>
                <w:szCs w:val="22"/>
              </w:rPr>
              <w:t>P1</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7B0641" w:rsidRDefault="00AC7A9D" w:rsidP="00345239">
            <w:pPr>
              <w:pStyle w:val="NormalWeb"/>
              <w:spacing w:before="0" w:beforeAutospacing="0" w:after="0" w:afterAutospacing="0"/>
              <w:rPr>
                <w:rFonts w:asciiTheme="minorHAnsi" w:hAnsiTheme="minorHAnsi" w:cstheme="minorHAnsi"/>
                <w:sz w:val="22"/>
                <w:szCs w:val="22"/>
              </w:rPr>
            </w:pPr>
            <w:r w:rsidRPr="007B0641">
              <w:rPr>
                <w:rFonts w:asciiTheme="minorHAnsi" w:hAnsiTheme="minorHAnsi" w:cstheme="minorHAnsi"/>
                <w:color w:val="000000"/>
                <w:sz w:val="22"/>
                <w:szCs w:val="22"/>
              </w:rPr>
              <w:t>F1h</w:t>
            </w:r>
          </w:p>
        </w:tc>
      </w:tr>
      <w:tr w:rsidR="00AC7A9D" w:rsidRPr="00507D08" w:rsidTr="00345239">
        <w:trPr>
          <w:trHeight w:val="795"/>
        </w:trPr>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7B0641"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7B0641">
              <w:rPr>
                <w:rFonts w:asciiTheme="minorHAnsi" w:hAnsiTheme="minorHAnsi" w:cstheme="minorHAnsi"/>
                <w:color w:val="000000"/>
                <w:sz w:val="22"/>
                <w:szCs w:val="22"/>
              </w:rPr>
              <w:t>P2</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7B0641" w:rsidRDefault="00AC7A9D" w:rsidP="00345239">
            <w:pPr>
              <w:pStyle w:val="NormalWeb"/>
              <w:spacing w:before="0" w:beforeAutospacing="0" w:after="0" w:afterAutospacing="0" w:line="0" w:lineRule="atLeast"/>
              <w:rPr>
                <w:rFonts w:asciiTheme="minorHAnsi" w:hAnsiTheme="minorHAnsi" w:cstheme="minorHAnsi"/>
                <w:color w:val="000000"/>
                <w:sz w:val="22"/>
                <w:szCs w:val="22"/>
              </w:rPr>
            </w:pPr>
            <w:r w:rsidRPr="007B0641">
              <w:rPr>
                <w:rFonts w:asciiTheme="minorHAnsi" w:hAnsiTheme="minorHAnsi" w:cstheme="minorHAnsi"/>
                <w:color w:val="000000"/>
                <w:sz w:val="22"/>
                <w:szCs w:val="22"/>
              </w:rPr>
              <w:t>B6 : Digital Signature Template (DST)</w:t>
            </w:r>
          </w:p>
          <w:p w:rsidR="00AC7A9D" w:rsidRPr="007B0641" w:rsidRDefault="00AC7A9D" w:rsidP="00345239">
            <w:pPr>
              <w:pStyle w:val="NormalWeb"/>
              <w:spacing w:before="0" w:beforeAutospacing="0" w:after="0" w:afterAutospacing="0" w:line="0" w:lineRule="atLeast"/>
              <w:rPr>
                <w:rFonts w:asciiTheme="minorHAnsi" w:hAnsiTheme="minorHAnsi" w:cstheme="minorHAnsi"/>
                <w:color w:val="000000"/>
                <w:sz w:val="22"/>
                <w:szCs w:val="22"/>
              </w:rPr>
            </w:pPr>
            <w:r w:rsidRPr="007B0641">
              <w:rPr>
                <w:rFonts w:asciiTheme="minorHAnsi" w:hAnsiTheme="minorHAnsi" w:cstheme="minorHAnsi"/>
                <w:color w:val="000000"/>
                <w:sz w:val="22"/>
                <w:szCs w:val="22"/>
              </w:rPr>
              <w:t>AA : Hash Code Template (HT)</w:t>
            </w:r>
          </w:p>
          <w:p w:rsidR="00AC7A9D" w:rsidRPr="007B0641" w:rsidRDefault="00AC7A9D" w:rsidP="00345239">
            <w:pPr>
              <w:pStyle w:val="NormalWeb"/>
              <w:spacing w:before="0" w:beforeAutospacing="0" w:after="0" w:afterAutospacing="0" w:line="0" w:lineRule="atLeast"/>
              <w:rPr>
                <w:rFonts w:asciiTheme="minorHAnsi" w:hAnsiTheme="minorHAnsi" w:cstheme="minorHAnsi"/>
                <w:color w:val="000000"/>
                <w:sz w:val="22"/>
                <w:szCs w:val="22"/>
              </w:rPr>
            </w:pPr>
            <w:r w:rsidRPr="007B0641">
              <w:rPr>
                <w:rFonts w:asciiTheme="minorHAnsi" w:hAnsiTheme="minorHAnsi" w:cstheme="minorHAnsi"/>
                <w:color w:val="000000"/>
                <w:sz w:val="22"/>
                <w:szCs w:val="22"/>
              </w:rPr>
              <w:t xml:space="preserve">B8 : Confidentiality Template (CT) </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7B0641"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7B0641">
              <w:rPr>
                <w:rFonts w:asciiTheme="minorHAnsi" w:hAnsiTheme="minorHAnsi" w:cstheme="minorHAnsi"/>
                <w:color w:val="000000"/>
                <w:sz w:val="22"/>
                <w:szCs w:val="22"/>
              </w:rPr>
              <w:t>Lc</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7B0641" w:rsidRDefault="00AC7A9D" w:rsidP="00345239">
            <w:pPr>
              <w:pStyle w:val="NormalWeb"/>
              <w:spacing w:before="0" w:beforeAutospacing="0" w:after="0" w:afterAutospacing="0" w:line="0" w:lineRule="atLeast"/>
              <w:rPr>
                <w:rFonts w:asciiTheme="minorHAnsi" w:hAnsiTheme="minorHAnsi" w:cstheme="minorHAnsi"/>
                <w:sz w:val="22"/>
                <w:szCs w:val="22"/>
              </w:rPr>
            </w:pPr>
            <w:r w:rsidRPr="007B0641">
              <w:rPr>
                <w:rFonts w:asciiTheme="minorHAnsi" w:hAnsiTheme="minorHAnsi" w:cstheme="minorHAnsi"/>
                <w:color w:val="000000"/>
                <w:sz w:val="22"/>
                <w:szCs w:val="22"/>
              </w:rPr>
              <w:t>03</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7B0641"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7B0641">
              <w:rPr>
                <w:rFonts w:asciiTheme="minorHAnsi" w:hAnsiTheme="minorHAnsi" w:cstheme="minorHAnsi"/>
                <w:color w:val="000000"/>
                <w:sz w:val="22"/>
                <w:szCs w:val="22"/>
              </w:rPr>
              <w:t>Data</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C4073E" w:rsidRPr="007B0641" w:rsidRDefault="00C4073E" w:rsidP="00C4073E">
            <w:pPr>
              <w:pStyle w:val="NormalWeb"/>
              <w:spacing w:before="0" w:beforeAutospacing="0" w:after="0" w:afterAutospacing="0" w:line="0" w:lineRule="atLeast"/>
              <w:rPr>
                <w:rFonts w:asciiTheme="minorHAnsi" w:hAnsiTheme="minorHAnsi" w:cstheme="minorHAnsi"/>
                <w:color w:val="000000"/>
                <w:sz w:val="22"/>
                <w:szCs w:val="22"/>
              </w:rPr>
            </w:pPr>
            <w:r w:rsidRPr="007B0641">
              <w:rPr>
                <w:rFonts w:asciiTheme="minorHAnsi" w:hAnsiTheme="minorHAnsi" w:cstheme="minorHAnsi"/>
                <w:color w:val="000000"/>
                <w:sz w:val="22"/>
                <w:szCs w:val="22"/>
              </w:rPr>
              <w:t>8001</w:t>
            </w:r>
            <w:r>
              <w:rPr>
                <w:rFonts w:asciiTheme="minorHAnsi" w:hAnsiTheme="minorHAnsi" w:cstheme="minorHAnsi"/>
                <w:color w:val="000000"/>
                <w:sz w:val="22"/>
                <w:szCs w:val="22"/>
              </w:rPr>
              <w:t>||</w:t>
            </w:r>
          </w:p>
          <w:p w:rsidR="00C4073E" w:rsidRPr="007B0641" w:rsidRDefault="00C4073E" w:rsidP="00C4073E">
            <w:pPr>
              <w:pStyle w:val="NormalWeb"/>
              <w:spacing w:before="0" w:beforeAutospacing="0" w:after="0" w:afterAutospacing="0" w:line="0" w:lineRule="atLeast"/>
              <w:rPr>
                <w:rStyle w:val="HTMLCode"/>
                <w:rFonts w:asciiTheme="minorHAnsi" w:hAnsiTheme="minorHAnsi" w:cstheme="minorHAnsi"/>
                <w:color w:val="000000"/>
                <w:sz w:val="22"/>
                <w:szCs w:val="22"/>
              </w:rPr>
            </w:pPr>
            <w:r w:rsidRPr="007B0641">
              <w:rPr>
                <w:rFonts w:asciiTheme="minorHAnsi" w:hAnsiTheme="minorHAnsi" w:cstheme="minorHAnsi"/>
                <w:color w:val="000000"/>
                <w:sz w:val="22"/>
                <w:szCs w:val="22"/>
              </w:rPr>
              <w:t xml:space="preserve">     IF  P2 = B6:</w:t>
            </w:r>
          </w:p>
          <w:p w:rsidR="00C4073E" w:rsidRPr="0097773A" w:rsidRDefault="00C4073E" w:rsidP="00C4073E">
            <w:pPr>
              <w:pStyle w:val="NormalWeb"/>
              <w:numPr>
                <w:ilvl w:val="0"/>
                <w:numId w:val="16"/>
              </w:numPr>
              <w:spacing w:before="0" w:beforeAutospacing="0" w:after="0" w:afterAutospacing="0" w:line="0" w:lineRule="atLeast"/>
              <w:rPr>
                <w:rFonts w:asciiTheme="minorHAnsi" w:hAnsiTheme="minorHAnsi" w:cstheme="minorHAnsi"/>
                <w:color w:val="000000" w:themeColor="text1"/>
                <w:sz w:val="22"/>
                <w:szCs w:val="22"/>
              </w:rPr>
            </w:pPr>
            <w:r w:rsidRPr="007B0641">
              <w:rPr>
                <w:rStyle w:val="HTMLCode"/>
                <w:rFonts w:asciiTheme="minorHAnsi" w:hAnsiTheme="minorHAnsi" w:cstheme="minorHAnsi"/>
                <w:color w:val="000000" w:themeColor="text1"/>
                <w:sz w:val="22"/>
                <w:szCs w:val="22"/>
              </w:rPr>
              <w:t xml:space="preserve">01 </w:t>
            </w:r>
            <w:r w:rsidRPr="007B0641">
              <w:rPr>
                <w:rFonts w:asciiTheme="minorHAnsi" w:hAnsiTheme="minorHAnsi" w:cstheme="minorHAnsi"/>
                <w:sz w:val="22"/>
                <w:szCs w:val="22"/>
              </w:rPr>
              <w:t>ALG_AES_</w:t>
            </w:r>
            <w:r>
              <w:rPr>
                <w:rFonts w:asciiTheme="minorHAnsi" w:hAnsiTheme="minorHAnsi" w:cstheme="minorHAnsi"/>
                <w:sz w:val="22"/>
                <w:szCs w:val="22"/>
              </w:rPr>
              <w:t>C</w:t>
            </w:r>
            <w:r w:rsidRPr="007B0641">
              <w:rPr>
                <w:rFonts w:asciiTheme="minorHAnsi" w:hAnsiTheme="minorHAnsi" w:cstheme="minorHAnsi"/>
                <w:sz w:val="22"/>
                <w:szCs w:val="22"/>
              </w:rPr>
              <w:t xml:space="preserve">MAC_128    </w:t>
            </w:r>
          </w:p>
          <w:p w:rsidR="00C4073E" w:rsidRPr="001055F8" w:rsidRDefault="00C4073E" w:rsidP="00C4073E">
            <w:pPr>
              <w:pStyle w:val="ListParagraph"/>
              <w:numPr>
                <w:ilvl w:val="0"/>
                <w:numId w:val="16"/>
              </w:numPr>
              <w:spacing w:after="0" w:line="0" w:lineRule="atLeast"/>
              <w:jc w:val="both"/>
              <w:rPr>
                <w:rFonts w:cstheme="minorHAnsi"/>
              </w:rPr>
            </w:pPr>
            <w:r w:rsidRPr="001055F8">
              <w:rPr>
                <w:rFonts w:cstheme="minorHAnsi"/>
              </w:rPr>
              <w:t>02 ALG_AES_MAC_128_NOPAD</w:t>
            </w:r>
          </w:p>
          <w:p w:rsidR="00C4073E" w:rsidRPr="0097773A" w:rsidRDefault="00C4073E" w:rsidP="00C4073E">
            <w:pPr>
              <w:pStyle w:val="ListParagraph"/>
              <w:numPr>
                <w:ilvl w:val="0"/>
                <w:numId w:val="16"/>
              </w:numPr>
              <w:spacing w:after="0" w:line="0" w:lineRule="atLeast"/>
              <w:jc w:val="both"/>
              <w:rPr>
                <w:rFonts w:cstheme="minorHAnsi"/>
                <w:color w:val="000000" w:themeColor="text1"/>
              </w:rPr>
            </w:pPr>
            <w:r w:rsidRPr="0097773A">
              <w:rPr>
                <w:rStyle w:val="HTMLCode"/>
                <w:rFonts w:asciiTheme="minorHAnsi" w:eastAsiaTheme="minorEastAsia" w:hAnsiTheme="minorHAnsi" w:cstheme="minorHAnsi"/>
                <w:sz w:val="22"/>
                <w:szCs w:val="22"/>
              </w:rPr>
              <w:t>0</w:t>
            </w:r>
            <w:r>
              <w:rPr>
                <w:rStyle w:val="HTMLCode"/>
                <w:rFonts w:asciiTheme="minorHAnsi" w:eastAsiaTheme="minorEastAsia" w:hAnsiTheme="minorHAnsi" w:cstheme="minorHAnsi"/>
                <w:sz w:val="22"/>
                <w:szCs w:val="22"/>
              </w:rPr>
              <w:t>3</w:t>
            </w:r>
            <w:r w:rsidR="00087DD2">
              <w:rPr>
                <w:rStyle w:val="HTMLCode"/>
                <w:rFonts w:asciiTheme="minorHAnsi" w:eastAsiaTheme="minorEastAsia" w:hAnsiTheme="minorHAnsi" w:cstheme="minorHAnsi"/>
                <w:sz w:val="22"/>
                <w:szCs w:val="22"/>
              </w:rPr>
              <w:t xml:space="preserve"> </w:t>
            </w:r>
            <w:r w:rsidRPr="0097773A">
              <w:rPr>
                <w:rFonts w:cstheme="minorHAnsi"/>
              </w:rPr>
              <w:t xml:space="preserve">ALG_DES_MAC4_ISO9797_1_M2_ALG3    </w:t>
            </w:r>
          </w:p>
          <w:p w:rsidR="00C4073E" w:rsidRPr="007B0641" w:rsidRDefault="00C4073E" w:rsidP="00C4073E">
            <w:pPr>
              <w:pStyle w:val="NormalWeb"/>
              <w:numPr>
                <w:ilvl w:val="0"/>
                <w:numId w:val="16"/>
              </w:numPr>
              <w:spacing w:before="0" w:beforeAutospacing="0" w:after="0" w:afterAutospacing="0" w:line="0" w:lineRule="atLeast"/>
              <w:rPr>
                <w:rFonts w:asciiTheme="minorHAnsi" w:hAnsiTheme="minorHAnsi" w:cstheme="minorHAnsi"/>
                <w:color w:val="000000" w:themeColor="text1"/>
                <w:sz w:val="22"/>
                <w:szCs w:val="22"/>
              </w:rPr>
            </w:pPr>
            <w:r w:rsidRPr="007B0641">
              <w:rPr>
                <w:rFonts w:asciiTheme="minorHAnsi" w:hAnsiTheme="minorHAnsi" w:cstheme="minorHAnsi"/>
                <w:sz w:val="22"/>
                <w:szCs w:val="22"/>
              </w:rPr>
              <w:t>0</w:t>
            </w:r>
            <w:r>
              <w:rPr>
                <w:rFonts w:asciiTheme="minorHAnsi" w:hAnsiTheme="minorHAnsi" w:cstheme="minorHAnsi"/>
                <w:sz w:val="22"/>
                <w:szCs w:val="22"/>
              </w:rPr>
              <w:t>4</w:t>
            </w:r>
            <w:r w:rsidRPr="007B0641">
              <w:rPr>
                <w:rFonts w:asciiTheme="minorHAnsi" w:hAnsiTheme="minorHAnsi" w:cstheme="minorHAnsi"/>
                <w:sz w:val="22"/>
                <w:szCs w:val="22"/>
              </w:rPr>
              <w:t xml:space="preserve"> ALG_DES_MAC4_ISO9797_M1</w:t>
            </w:r>
          </w:p>
          <w:p w:rsidR="00C4073E" w:rsidRPr="007B0641" w:rsidRDefault="00C4073E" w:rsidP="00C4073E">
            <w:pPr>
              <w:pStyle w:val="NormalWeb"/>
              <w:numPr>
                <w:ilvl w:val="0"/>
                <w:numId w:val="16"/>
              </w:numPr>
              <w:spacing w:before="0" w:beforeAutospacing="0" w:after="0" w:afterAutospacing="0" w:line="0" w:lineRule="atLeast"/>
              <w:rPr>
                <w:rStyle w:val="HTMLCode"/>
                <w:rFonts w:asciiTheme="minorHAnsi" w:hAnsiTheme="minorHAnsi" w:cstheme="minorHAnsi"/>
                <w:color w:val="000000" w:themeColor="text1"/>
                <w:sz w:val="22"/>
                <w:szCs w:val="22"/>
              </w:rPr>
            </w:pPr>
            <w:r w:rsidRPr="007B0641">
              <w:rPr>
                <w:rFonts w:asciiTheme="minorHAnsi" w:hAnsiTheme="minorHAnsi" w:cstheme="minorHAnsi"/>
                <w:sz w:val="22"/>
                <w:szCs w:val="22"/>
              </w:rPr>
              <w:t>0</w:t>
            </w:r>
            <w:r>
              <w:rPr>
                <w:rFonts w:asciiTheme="minorHAnsi" w:hAnsiTheme="minorHAnsi" w:cstheme="minorHAnsi"/>
                <w:sz w:val="22"/>
                <w:szCs w:val="22"/>
              </w:rPr>
              <w:t>5</w:t>
            </w:r>
            <w:r w:rsidRPr="007B0641">
              <w:rPr>
                <w:rFonts w:asciiTheme="minorHAnsi" w:hAnsiTheme="minorHAnsi" w:cstheme="minorHAnsi"/>
                <w:sz w:val="22"/>
                <w:szCs w:val="22"/>
              </w:rPr>
              <w:t xml:space="preserve"> ALG_DES_MAC4_ISO9797_M2</w:t>
            </w:r>
          </w:p>
          <w:p w:rsidR="00C4073E" w:rsidRPr="007B0641" w:rsidRDefault="00C4073E" w:rsidP="00C4073E">
            <w:pPr>
              <w:pStyle w:val="NormalWeb"/>
              <w:numPr>
                <w:ilvl w:val="0"/>
                <w:numId w:val="16"/>
              </w:numPr>
              <w:spacing w:before="0" w:beforeAutospacing="0" w:after="0" w:afterAutospacing="0" w:line="0" w:lineRule="atLeast"/>
              <w:rPr>
                <w:rFonts w:asciiTheme="minorHAnsi" w:hAnsiTheme="minorHAnsi" w:cstheme="minorHAnsi"/>
                <w:color w:val="000000" w:themeColor="text1"/>
                <w:sz w:val="22"/>
                <w:szCs w:val="22"/>
              </w:rPr>
            </w:pPr>
            <w:r w:rsidRPr="007B0641">
              <w:rPr>
                <w:rStyle w:val="HTMLCode"/>
                <w:rFonts w:asciiTheme="minorHAnsi" w:hAnsiTheme="minorHAnsi" w:cstheme="minorHAnsi"/>
                <w:sz w:val="22"/>
                <w:szCs w:val="22"/>
              </w:rPr>
              <w:t>0</w:t>
            </w:r>
            <w:r>
              <w:rPr>
                <w:rStyle w:val="HTMLCode"/>
                <w:rFonts w:asciiTheme="minorHAnsi" w:hAnsiTheme="minorHAnsi" w:cstheme="minorHAnsi"/>
                <w:sz w:val="22"/>
                <w:szCs w:val="22"/>
              </w:rPr>
              <w:t>6</w:t>
            </w:r>
            <w:r w:rsidR="00087DD2">
              <w:rPr>
                <w:rStyle w:val="HTMLCode"/>
                <w:rFonts w:asciiTheme="minorHAnsi" w:hAnsiTheme="minorHAnsi" w:cstheme="minorHAnsi"/>
                <w:sz w:val="22"/>
                <w:szCs w:val="22"/>
              </w:rPr>
              <w:t xml:space="preserve"> </w:t>
            </w:r>
            <w:r w:rsidRPr="007B0641">
              <w:rPr>
                <w:rFonts w:asciiTheme="minorHAnsi" w:hAnsiTheme="minorHAnsi" w:cstheme="minorHAnsi"/>
                <w:sz w:val="22"/>
                <w:szCs w:val="22"/>
              </w:rPr>
              <w:t>ALG_DES_MAC4_NOPAD</w:t>
            </w:r>
          </w:p>
          <w:p w:rsidR="00C4073E" w:rsidRPr="007B0641" w:rsidRDefault="00C4073E" w:rsidP="00C4073E">
            <w:pPr>
              <w:pStyle w:val="NormalWeb"/>
              <w:numPr>
                <w:ilvl w:val="0"/>
                <w:numId w:val="16"/>
              </w:numPr>
              <w:spacing w:before="0" w:beforeAutospacing="0" w:after="0" w:afterAutospacing="0" w:line="0" w:lineRule="atLeast"/>
              <w:rPr>
                <w:rStyle w:val="HTMLCode"/>
                <w:rFonts w:asciiTheme="minorHAnsi" w:hAnsiTheme="minorHAnsi" w:cstheme="minorHAnsi"/>
                <w:color w:val="000000" w:themeColor="text1"/>
                <w:sz w:val="22"/>
                <w:szCs w:val="22"/>
              </w:rPr>
            </w:pPr>
            <w:r w:rsidRPr="007B0641">
              <w:rPr>
                <w:rFonts w:asciiTheme="minorHAnsi" w:hAnsiTheme="minorHAnsi" w:cstheme="minorHAnsi"/>
                <w:sz w:val="22"/>
                <w:szCs w:val="22"/>
              </w:rPr>
              <w:t>0</w:t>
            </w:r>
            <w:r>
              <w:rPr>
                <w:rFonts w:asciiTheme="minorHAnsi" w:hAnsiTheme="minorHAnsi" w:cstheme="minorHAnsi"/>
                <w:sz w:val="22"/>
                <w:szCs w:val="22"/>
              </w:rPr>
              <w:t>7</w:t>
            </w:r>
            <w:r w:rsidRPr="007B0641">
              <w:rPr>
                <w:rFonts w:asciiTheme="minorHAnsi" w:hAnsiTheme="minorHAnsi" w:cstheme="minorHAnsi"/>
                <w:sz w:val="22"/>
                <w:szCs w:val="22"/>
              </w:rPr>
              <w:t xml:space="preserve"> ALG_DES_MAC4_PKCS5</w:t>
            </w:r>
          </w:p>
          <w:p w:rsidR="00C4073E" w:rsidRPr="007B0641" w:rsidRDefault="00C4073E" w:rsidP="00C4073E">
            <w:pPr>
              <w:pStyle w:val="NormalWeb"/>
              <w:numPr>
                <w:ilvl w:val="0"/>
                <w:numId w:val="16"/>
              </w:numPr>
              <w:spacing w:before="0" w:beforeAutospacing="0" w:after="0" w:afterAutospacing="0" w:line="0" w:lineRule="atLeast"/>
              <w:rPr>
                <w:rFonts w:asciiTheme="minorHAnsi" w:hAnsiTheme="minorHAnsi" w:cstheme="minorHAnsi"/>
                <w:color w:val="000000" w:themeColor="text1"/>
                <w:sz w:val="22"/>
                <w:szCs w:val="22"/>
              </w:rPr>
            </w:pPr>
            <w:r w:rsidRPr="007B0641">
              <w:rPr>
                <w:rStyle w:val="HTMLCode"/>
                <w:rFonts w:asciiTheme="minorHAnsi" w:hAnsiTheme="minorHAnsi" w:cstheme="minorHAnsi"/>
                <w:sz w:val="22"/>
                <w:szCs w:val="22"/>
              </w:rPr>
              <w:t>0</w:t>
            </w:r>
            <w:r>
              <w:rPr>
                <w:rStyle w:val="HTMLCode"/>
                <w:rFonts w:asciiTheme="minorHAnsi" w:hAnsiTheme="minorHAnsi" w:cstheme="minorHAnsi"/>
                <w:sz w:val="22"/>
                <w:szCs w:val="22"/>
              </w:rPr>
              <w:t>8</w:t>
            </w:r>
            <w:r w:rsidR="00087DD2">
              <w:rPr>
                <w:rStyle w:val="HTMLCode"/>
                <w:rFonts w:asciiTheme="minorHAnsi" w:hAnsiTheme="minorHAnsi" w:cstheme="minorHAnsi"/>
                <w:sz w:val="22"/>
                <w:szCs w:val="22"/>
              </w:rPr>
              <w:t xml:space="preserve"> </w:t>
            </w:r>
            <w:r w:rsidRPr="007B0641">
              <w:rPr>
                <w:rFonts w:asciiTheme="minorHAnsi" w:hAnsiTheme="minorHAnsi" w:cstheme="minorHAnsi"/>
                <w:sz w:val="22"/>
                <w:szCs w:val="22"/>
              </w:rPr>
              <w:t>ALG_DES_MAC8_ISO9797_1_M2_ALG3</w:t>
            </w:r>
          </w:p>
          <w:p w:rsidR="00C4073E" w:rsidRPr="007B0641" w:rsidRDefault="00C4073E" w:rsidP="00C4073E">
            <w:pPr>
              <w:pStyle w:val="NormalWeb"/>
              <w:numPr>
                <w:ilvl w:val="0"/>
                <w:numId w:val="16"/>
              </w:numPr>
              <w:spacing w:before="0" w:beforeAutospacing="0" w:after="0" w:afterAutospacing="0" w:line="0" w:lineRule="atLeast"/>
              <w:rPr>
                <w:rFonts w:asciiTheme="minorHAnsi" w:hAnsiTheme="minorHAnsi" w:cstheme="minorHAnsi"/>
                <w:color w:val="000000" w:themeColor="text1"/>
                <w:sz w:val="22"/>
                <w:szCs w:val="22"/>
              </w:rPr>
            </w:pPr>
            <w:r w:rsidRPr="007B0641">
              <w:rPr>
                <w:rFonts w:asciiTheme="minorHAnsi" w:hAnsiTheme="minorHAnsi" w:cstheme="minorHAnsi"/>
                <w:sz w:val="22"/>
                <w:szCs w:val="22"/>
              </w:rPr>
              <w:t>0</w:t>
            </w:r>
            <w:r>
              <w:rPr>
                <w:rFonts w:asciiTheme="minorHAnsi" w:hAnsiTheme="minorHAnsi" w:cstheme="minorHAnsi"/>
                <w:sz w:val="22"/>
                <w:szCs w:val="22"/>
              </w:rPr>
              <w:t>9</w:t>
            </w:r>
            <w:r w:rsidRPr="007B0641">
              <w:rPr>
                <w:rFonts w:asciiTheme="minorHAnsi" w:hAnsiTheme="minorHAnsi" w:cstheme="minorHAnsi"/>
                <w:sz w:val="22"/>
                <w:szCs w:val="22"/>
              </w:rPr>
              <w:t xml:space="preserve"> ALG_DES_MAC8_ISO9797_M1</w:t>
            </w:r>
          </w:p>
          <w:p w:rsidR="00C4073E" w:rsidRPr="007B0641" w:rsidRDefault="00C4073E" w:rsidP="00C4073E">
            <w:pPr>
              <w:pStyle w:val="NormalWeb"/>
              <w:numPr>
                <w:ilvl w:val="0"/>
                <w:numId w:val="16"/>
              </w:numPr>
              <w:spacing w:before="0" w:beforeAutospacing="0" w:after="0" w:afterAutospacing="0" w:line="0" w:lineRule="atLeast"/>
              <w:rPr>
                <w:rStyle w:val="HTMLCode"/>
                <w:rFonts w:asciiTheme="minorHAnsi" w:hAnsiTheme="minorHAnsi" w:cstheme="minorHAnsi"/>
                <w:color w:val="000000" w:themeColor="text1"/>
                <w:sz w:val="22"/>
                <w:szCs w:val="22"/>
              </w:rPr>
            </w:pPr>
            <w:r w:rsidRPr="007B0641">
              <w:rPr>
                <w:rFonts w:asciiTheme="minorHAnsi" w:hAnsiTheme="minorHAnsi" w:cstheme="minorHAnsi"/>
                <w:sz w:val="22"/>
                <w:szCs w:val="22"/>
              </w:rPr>
              <w:t>0</w:t>
            </w:r>
            <w:r>
              <w:rPr>
                <w:rFonts w:asciiTheme="minorHAnsi" w:hAnsiTheme="minorHAnsi" w:cstheme="minorHAnsi"/>
                <w:sz w:val="22"/>
                <w:szCs w:val="22"/>
              </w:rPr>
              <w:t>A</w:t>
            </w:r>
            <w:r w:rsidRPr="007B0641">
              <w:rPr>
                <w:rFonts w:asciiTheme="minorHAnsi" w:hAnsiTheme="minorHAnsi" w:cstheme="minorHAnsi"/>
                <w:sz w:val="22"/>
                <w:szCs w:val="22"/>
              </w:rPr>
              <w:t xml:space="preserve"> ALG_DES_MAC8_ISO9797_M2</w:t>
            </w:r>
          </w:p>
          <w:p w:rsidR="00C4073E" w:rsidRPr="007B0641" w:rsidRDefault="00C4073E" w:rsidP="00C4073E">
            <w:pPr>
              <w:pStyle w:val="NormalWeb"/>
              <w:numPr>
                <w:ilvl w:val="0"/>
                <w:numId w:val="16"/>
              </w:numPr>
              <w:spacing w:before="0" w:beforeAutospacing="0" w:after="0" w:afterAutospacing="0" w:line="0" w:lineRule="atLeast"/>
              <w:rPr>
                <w:rFonts w:asciiTheme="minorHAnsi" w:hAnsiTheme="minorHAnsi" w:cstheme="minorHAnsi"/>
                <w:color w:val="000000" w:themeColor="text1"/>
                <w:sz w:val="22"/>
                <w:szCs w:val="22"/>
              </w:rPr>
            </w:pPr>
            <w:r w:rsidRPr="007B0641">
              <w:rPr>
                <w:rStyle w:val="HTMLCode"/>
                <w:rFonts w:asciiTheme="minorHAnsi" w:hAnsiTheme="minorHAnsi" w:cstheme="minorHAnsi"/>
                <w:sz w:val="22"/>
                <w:szCs w:val="22"/>
              </w:rPr>
              <w:t>0</w:t>
            </w:r>
            <w:r>
              <w:rPr>
                <w:rStyle w:val="HTMLCode"/>
                <w:rFonts w:asciiTheme="minorHAnsi" w:hAnsiTheme="minorHAnsi" w:cstheme="minorHAnsi"/>
                <w:sz w:val="22"/>
                <w:szCs w:val="22"/>
              </w:rPr>
              <w:t>B</w:t>
            </w:r>
            <w:r w:rsidR="00087DD2">
              <w:rPr>
                <w:rStyle w:val="HTMLCode"/>
                <w:rFonts w:asciiTheme="minorHAnsi" w:hAnsiTheme="minorHAnsi" w:cstheme="minorHAnsi"/>
                <w:sz w:val="22"/>
                <w:szCs w:val="22"/>
              </w:rPr>
              <w:t xml:space="preserve"> </w:t>
            </w:r>
            <w:r w:rsidRPr="007B0641">
              <w:rPr>
                <w:rFonts w:asciiTheme="minorHAnsi" w:hAnsiTheme="minorHAnsi" w:cstheme="minorHAnsi"/>
                <w:sz w:val="22"/>
                <w:szCs w:val="22"/>
              </w:rPr>
              <w:t>ALG_DES_MAC8_NOPAD</w:t>
            </w:r>
          </w:p>
          <w:p w:rsidR="00C4073E" w:rsidRPr="007B0641" w:rsidRDefault="00C4073E" w:rsidP="00C4073E">
            <w:pPr>
              <w:pStyle w:val="NormalWeb"/>
              <w:numPr>
                <w:ilvl w:val="0"/>
                <w:numId w:val="16"/>
              </w:numPr>
              <w:spacing w:before="0" w:beforeAutospacing="0" w:after="0" w:afterAutospacing="0" w:line="0" w:lineRule="atLeast"/>
              <w:rPr>
                <w:rStyle w:val="HTMLCode"/>
                <w:rFonts w:asciiTheme="minorHAnsi" w:hAnsiTheme="minorHAnsi" w:cstheme="minorHAnsi"/>
                <w:color w:val="000000" w:themeColor="text1"/>
                <w:sz w:val="22"/>
                <w:szCs w:val="22"/>
              </w:rPr>
            </w:pPr>
            <w:r w:rsidRPr="007B0641">
              <w:rPr>
                <w:rFonts w:asciiTheme="minorHAnsi" w:hAnsiTheme="minorHAnsi" w:cstheme="minorHAnsi"/>
                <w:sz w:val="22"/>
                <w:szCs w:val="22"/>
              </w:rPr>
              <w:t>0</w:t>
            </w:r>
            <w:r>
              <w:rPr>
                <w:rFonts w:asciiTheme="minorHAnsi" w:hAnsiTheme="minorHAnsi" w:cstheme="minorHAnsi"/>
                <w:sz w:val="22"/>
                <w:szCs w:val="22"/>
              </w:rPr>
              <w:t>C</w:t>
            </w:r>
            <w:r w:rsidRPr="007B0641">
              <w:rPr>
                <w:rFonts w:asciiTheme="minorHAnsi" w:hAnsiTheme="minorHAnsi" w:cstheme="minorHAnsi"/>
                <w:sz w:val="22"/>
                <w:szCs w:val="22"/>
              </w:rPr>
              <w:t xml:space="preserve"> ALG_DES_MAC8_PKCS5</w:t>
            </w:r>
          </w:p>
          <w:p w:rsidR="00C4073E" w:rsidRPr="007B0641" w:rsidRDefault="00C4073E" w:rsidP="00C4073E">
            <w:pPr>
              <w:pStyle w:val="NormalWeb"/>
              <w:numPr>
                <w:ilvl w:val="0"/>
                <w:numId w:val="16"/>
              </w:numPr>
              <w:spacing w:before="0" w:beforeAutospacing="0" w:after="0" w:afterAutospacing="0" w:line="0" w:lineRule="atLeast"/>
              <w:rPr>
                <w:rStyle w:val="HTMLCode"/>
                <w:rFonts w:asciiTheme="minorHAnsi" w:hAnsiTheme="minorHAnsi" w:cstheme="minorHAnsi"/>
                <w:color w:val="000000" w:themeColor="text1"/>
                <w:sz w:val="22"/>
                <w:szCs w:val="22"/>
              </w:rPr>
            </w:pPr>
            <w:r w:rsidRPr="007B0641">
              <w:rPr>
                <w:rStyle w:val="HTMLCode"/>
                <w:rFonts w:asciiTheme="minorHAnsi" w:hAnsiTheme="minorHAnsi" w:cstheme="minorHAnsi"/>
                <w:color w:val="000000" w:themeColor="text1"/>
                <w:sz w:val="22"/>
                <w:szCs w:val="22"/>
              </w:rPr>
              <w:t>0</w:t>
            </w:r>
            <w:r>
              <w:rPr>
                <w:rStyle w:val="HTMLCode"/>
                <w:rFonts w:asciiTheme="minorHAnsi" w:hAnsiTheme="minorHAnsi" w:cstheme="minorHAnsi"/>
                <w:color w:val="000000" w:themeColor="text1"/>
                <w:sz w:val="22"/>
                <w:szCs w:val="22"/>
              </w:rPr>
              <w:t>D</w:t>
            </w:r>
            <w:r w:rsidR="00087DD2">
              <w:rPr>
                <w:rStyle w:val="HTMLCode"/>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ALG_HMAC_SHA1</w:t>
            </w:r>
          </w:p>
          <w:p w:rsidR="00C4073E" w:rsidRPr="007B0641" w:rsidRDefault="00C4073E" w:rsidP="00C4073E">
            <w:pPr>
              <w:pStyle w:val="NormalWeb"/>
              <w:numPr>
                <w:ilvl w:val="0"/>
                <w:numId w:val="16"/>
              </w:numPr>
              <w:spacing w:before="0" w:beforeAutospacing="0" w:after="0" w:afterAutospacing="0" w:line="0" w:lineRule="atLeast"/>
              <w:rPr>
                <w:rFonts w:asciiTheme="minorHAnsi" w:hAnsiTheme="minorHAnsi" w:cstheme="minorHAnsi"/>
                <w:color w:val="000000" w:themeColor="text1"/>
                <w:sz w:val="22"/>
                <w:szCs w:val="22"/>
              </w:rPr>
            </w:pPr>
            <w:r w:rsidRPr="007B0641">
              <w:rPr>
                <w:rStyle w:val="HTMLCode"/>
                <w:rFonts w:asciiTheme="minorHAnsi" w:hAnsiTheme="minorHAnsi" w:cstheme="minorHAnsi"/>
                <w:color w:val="000000" w:themeColor="text1"/>
                <w:sz w:val="22"/>
                <w:szCs w:val="22"/>
              </w:rPr>
              <w:t>0</w:t>
            </w:r>
            <w:r>
              <w:rPr>
                <w:rStyle w:val="HTMLCode"/>
                <w:rFonts w:asciiTheme="minorHAnsi" w:hAnsiTheme="minorHAnsi" w:cstheme="minorHAnsi"/>
                <w:color w:val="000000" w:themeColor="text1"/>
                <w:sz w:val="22"/>
                <w:szCs w:val="22"/>
              </w:rPr>
              <w:t>E</w:t>
            </w:r>
            <w:r w:rsidR="00087DD2">
              <w:rPr>
                <w:rStyle w:val="HTMLCode"/>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ALG_HMAC_SHA_256</w:t>
            </w:r>
          </w:p>
          <w:p w:rsidR="00C4073E" w:rsidRPr="007B0641" w:rsidRDefault="00C4073E" w:rsidP="00C4073E">
            <w:pPr>
              <w:pStyle w:val="NormalWeb"/>
              <w:numPr>
                <w:ilvl w:val="0"/>
                <w:numId w:val="16"/>
              </w:numPr>
              <w:spacing w:before="0" w:beforeAutospacing="0" w:after="0" w:afterAutospacing="0" w:line="0" w:lineRule="atLeast"/>
              <w:rPr>
                <w:rStyle w:val="HTMLCode"/>
                <w:rFonts w:asciiTheme="minorHAnsi" w:hAnsiTheme="minorHAnsi" w:cstheme="minorHAnsi"/>
                <w:color w:val="000000" w:themeColor="text1"/>
                <w:sz w:val="22"/>
                <w:szCs w:val="22"/>
              </w:rPr>
            </w:pPr>
            <w:r w:rsidRPr="007B0641">
              <w:rPr>
                <w:rStyle w:val="HTMLCode"/>
                <w:rFonts w:asciiTheme="minorHAnsi" w:hAnsiTheme="minorHAnsi" w:cstheme="minorHAnsi"/>
                <w:color w:val="000000" w:themeColor="text1"/>
                <w:sz w:val="22"/>
                <w:szCs w:val="22"/>
              </w:rPr>
              <w:t>0</w:t>
            </w:r>
            <w:r>
              <w:rPr>
                <w:rStyle w:val="HTMLCode"/>
                <w:rFonts w:asciiTheme="minorHAnsi" w:hAnsiTheme="minorHAnsi" w:cstheme="minorHAnsi"/>
                <w:color w:val="000000" w:themeColor="text1"/>
                <w:sz w:val="22"/>
                <w:szCs w:val="22"/>
              </w:rPr>
              <w:t>F</w:t>
            </w:r>
            <w:r w:rsidR="00087DD2">
              <w:rPr>
                <w:rStyle w:val="HTMLCode"/>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ALG_HMAC_SHA_384</w:t>
            </w:r>
          </w:p>
          <w:p w:rsidR="00C4073E" w:rsidRPr="007B0641" w:rsidRDefault="00C4073E" w:rsidP="00C4073E">
            <w:pPr>
              <w:pStyle w:val="NormalWeb"/>
              <w:numPr>
                <w:ilvl w:val="0"/>
                <w:numId w:val="16"/>
              </w:numPr>
              <w:spacing w:before="0" w:beforeAutospacing="0" w:after="0" w:afterAutospacing="0" w:line="0" w:lineRule="atLeast"/>
              <w:rPr>
                <w:rStyle w:val="HTMLCode"/>
                <w:rFonts w:asciiTheme="minorHAnsi" w:hAnsiTheme="minorHAnsi" w:cstheme="minorHAnsi"/>
                <w:sz w:val="22"/>
                <w:szCs w:val="22"/>
              </w:rPr>
            </w:pPr>
            <w:r>
              <w:rPr>
                <w:rStyle w:val="HTMLCode"/>
                <w:rFonts w:asciiTheme="minorHAnsi" w:hAnsiTheme="minorHAnsi" w:cstheme="minorHAnsi"/>
                <w:sz w:val="22"/>
                <w:szCs w:val="22"/>
              </w:rPr>
              <w:t>10</w:t>
            </w:r>
            <w:r w:rsidR="00087DD2">
              <w:rPr>
                <w:rStyle w:val="HTMLCode"/>
                <w:rFonts w:asciiTheme="minorHAnsi" w:hAnsiTheme="minorHAnsi" w:cstheme="minorHAnsi"/>
                <w:sz w:val="22"/>
                <w:szCs w:val="22"/>
              </w:rPr>
              <w:t xml:space="preserve"> </w:t>
            </w:r>
            <w:r w:rsidRPr="007B0641">
              <w:rPr>
                <w:rStyle w:val="HTMLCode"/>
                <w:rFonts w:asciiTheme="minorHAnsi" w:hAnsiTheme="minorHAnsi" w:cstheme="minorHAnsi"/>
                <w:sz w:val="22"/>
                <w:szCs w:val="22"/>
              </w:rPr>
              <w:t xml:space="preserve"> ALG_HMAC_SHA_512</w:t>
            </w:r>
          </w:p>
          <w:p w:rsidR="00C4073E" w:rsidRPr="007B0641" w:rsidRDefault="00C4073E" w:rsidP="00C4073E">
            <w:pPr>
              <w:pStyle w:val="NormalWeb"/>
              <w:numPr>
                <w:ilvl w:val="0"/>
                <w:numId w:val="16"/>
              </w:numPr>
              <w:spacing w:before="0" w:beforeAutospacing="0" w:after="0" w:afterAutospacing="0" w:line="0" w:lineRule="atLeast"/>
              <w:rPr>
                <w:rStyle w:val="HTMLCode"/>
                <w:rFonts w:asciiTheme="minorHAnsi" w:hAnsiTheme="minorHAnsi" w:cstheme="minorHAnsi"/>
                <w:sz w:val="22"/>
                <w:szCs w:val="22"/>
              </w:rPr>
            </w:pPr>
            <w:r w:rsidRPr="007B0641">
              <w:rPr>
                <w:rStyle w:val="HTMLCode"/>
                <w:rFonts w:asciiTheme="minorHAnsi" w:hAnsiTheme="minorHAnsi" w:cstheme="minorHAnsi"/>
                <w:color w:val="000000" w:themeColor="text1"/>
                <w:sz w:val="22"/>
                <w:szCs w:val="22"/>
              </w:rPr>
              <w:t>1</w:t>
            </w:r>
            <w:r>
              <w:rPr>
                <w:rStyle w:val="HTMLCode"/>
                <w:rFonts w:asciiTheme="minorHAnsi" w:hAnsiTheme="minorHAnsi" w:cstheme="minorHAnsi"/>
                <w:color w:val="000000" w:themeColor="text1"/>
                <w:sz w:val="22"/>
                <w:szCs w:val="22"/>
              </w:rPr>
              <w:t>1</w:t>
            </w:r>
            <w:r w:rsidR="00087DD2">
              <w:rPr>
                <w:rStyle w:val="HTMLCode"/>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 xml:space="preserve">ALG_RSA_SHA_ISO9796              </w:t>
            </w:r>
          </w:p>
          <w:p w:rsidR="00C4073E" w:rsidRPr="007B0641" w:rsidRDefault="00C4073E" w:rsidP="00C4073E">
            <w:pPr>
              <w:pStyle w:val="NormalWeb"/>
              <w:numPr>
                <w:ilvl w:val="0"/>
                <w:numId w:val="16"/>
              </w:numPr>
              <w:spacing w:before="0" w:beforeAutospacing="0" w:after="0" w:afterAutospacing="0" w:line="0" w:lineRule="atLeast"/>
              <w:rPr>
                <w:rStyle w:val="HTMLCode"/>
                <w:rFonts w:asciiTheme="minorHAnsi" w:hAnsiTheme="minorHAnsi" w:cstheme="minorHAnsi"/>
                <w:sz w:val="22"/>
                <w:szCs w:val="22"/>
              </w:rPr>
            </w:pPr>
            <w:r w:rsidRPr="007B0641">
              <w:rPr>
                <w:rStyle w:val="HTMLCode"/>
                <w:rFonts w:asciiTheme="minorHAnsi" w:hAnsiTheme="minorHAnsi" w:cstheme="minorHAnsi"/>
                <w:color w:val="000000" w:themeColor="text1"/>
                <w:sz w:val="22"/>
                <w:szCs w:val="22"/>
              </w:rPr>
              <w:t>1</w:t>
            </w:r>
            <w:r>
              <w:rPr>
                <w:rStyle w:val="HTMLCode"/>
                <w:rFonts w:asciiTheme="minorHAnsi" w:hAnsiTheme="minorHAnsi" w:cstheme="minorHAnsi"/>
                <w:color w:val="000000" w:themeColor="text1"/>
                <w:sz w:val="22"/>
                <w:szCs w:val="22"/>
              </w:rPr>
              <w:t>2</w:t>
            </w:r>
            <w:r w:rsidR="00087DD2">
              <w:rPr>
                <w:rStyle w:val="HTMLCode"/>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 xml:space="preserve">ALG_RSA_SHA_PKCS1              </w:t>
            </w:r>
          </w:p>
          <w:p w:rsidR="00C4073E" w:rsidRPr="007B0641" w:rsidRDefault="00C4073E" w:rsidP="00C4073E">
            <w:pPr>
              <w:pStyle w:val="NormalWeb"/>
              <w:numPr>
                <w:ilvl w:val="0"/>
                <w:numId w:val="16"/>
              </w:numPr>
              <w:spacing w:before="0" w:beforeAutospacing="0" w:after="0" w:afterAutospacing="0" w:line="0" w:lineRule="atLeast"/>
              <w:rPr>
                <w:rStyle w:val="HTMLCode"/>
                <w:rFonts w:asciiTheme="minorHAnsi" w:hAnsiTheme="minorHAnsi" w:cstheme="minorHAnsi"/>
                <w:sz w:val="22"/>
                <w:szCs w:val="22"/>
              </w:rPr>
            </w:pPr>
            <w:r w:rsidRPr="007B0641">
              <w:rPr>
                <w:rStyle w:val="HTMLCode"/>
                <w:rFonts w:asciiTheme="minorHAnsi" w:hAnsiTheme="minorHAnsi" w:cstheme="minorHAnsi"/>
                <w:color w:val="000000" w:themeColor="text1"/>
                <w:sz w:val="22"/>
                <w:szCs w:val="22"/>
              </w:rPr>
              <w:t>1</w:t>
            </w:r>
            <w:r>
              <w:rPr>
                <w:rStyle w:val="HTMLCode"/>
                <w:rFonts w:asciiTheme="minorHAnsi" w:hAnsiTheme="minorHAnsi" w:cstheme="minorHAnsi"/>
                <w:color w:val="000000" w:themeColor="text1"/>
                <w:sz w:val="22"/>
                <w:szCs w:val="22"/>
              </w:rPr>
              <w:t>3</w:t>
            </w:r>
            <w:r w:rsidR="00087DD2">
              <w:rPr>
                <w:rStyle w:val="HTMLCode"/>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ALG_RSA_SHA_PKCS1_PSS</w:t>
            </w:r>
          </w:p>
          <w:p w:rsidR="00C4073E" w:rsidRPr="007B0641" w:rsidRDefault="00C4073E" w:rsidP="00C4073E">
            <w:pPr>
              <w:pStyle w:val="NormalWeb"/>
              <w:numPr>
                <w:ilvl w:val="0"/>
                <w:numId w:val="16"/>
              </w:numPr>
              <w:spacing w:before="0" w:beforeAutospacing="0" w:after="0" w:afterAutospacing="0" w:line="0" w:lineRule="atLeast"/>
              <w:rPr>
                <w:rStyle w:val="HTMLCode"/>
                <w:rFonts w:asciiTheme="minorHAnsi" w:hAnsiTheme="minorHAnsi" w:cstheme="minorHAnsi"/>
                <w:sz w:val="22"/>
                <w:szCs w:val="22"/>
              </w:rPr>
            </w:pPr>
            <w:r w:rsidRPr="007B0641">
              <w:rPr>
                <w:rStyle w:val="HTMLCode"/>
                <w:rFonts w:asciiTheme="minorHAnsi" w:hAnsiTheme="minorHAnsi" w:cstheme="minorHAnsi"/>
                <w:color w:val="000000" w:themeColor="text1"/>
                <w:sz w:val="22"/>
                <w:szCs w:val="22"/>
              </w:rPr>
              <w:t>1</w:t>
            </w:r>
            <w:r>
              <w:rPr>
                <w:rStyle w:val="HTMLCode"/>
                <w:rFonts w:asciiTheme="minorHAnsi" w:hAnsiTheme="minorHAnsi" w:cstheme="minorHAnsi"/>
                <w:color w:val="000000" w:themeColor="text1"/>
                <w:sz w:val="22"/>
                <w:szCs w:val="22"/>
              </w:rPr>
              <w:t>4</w:t>
            </w:r>
            <w:r w:rsidR="00087DD2">
              <w:rPr>
                <w:rStyle w:val="HTMLCode"/>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ALG_RSA_SHA_RFC2409</w:t>
            </w:r>
          </w:p>
          <w:p w:rsidR="00C4073E" w:rsidRPr="007B0641" w:rsidRDefault="00C4073E" w:rsidP="00C4073E">
            <w:pPr>
              <w:pStyle w:val="NormalWeb"/>
              <w:numPr>
                <w:ilvl w:val="0"/>
                <w:numId w:val="17"/>
              </w:numPr>
              <w:spacing w:before="0" w:beforeAutospacing="0" w:after="0" w:afterAutospacing="0" w:line="0" w:lineRule="atLeast"/>
              <w:rPr>
                <w:rFonts w:asciiTheme="minorHAnsi" w:hAnsiTheme="minorHAnsi" w:cstheme="minorHAnsi"/>
                <w:color w:val="000000" w:themeColor="text1"/>
                <w:sz w:val="22"/>
                <w:szCs w:val="22"/>
              </w:rPr>
            </w:pPr>
            <w:r w:rsidRPr="007B0641">
              <w:rPr>
                <w:rFonts w:asciiTheme="minorHAnsi" w:hAnsiTheme="minorHAnsi" w:cstheme="minorHAnsi"/>
                <w:color w:val="000000" w:themeColor="text1"/>
                <w:sz w:val="22"/>
                <w:szCs w:val="22"/>
              </w:rPr>
              <w:t>1</w:t>
            </w:r>
            <w:r>
              <w:rPr>
                <w:rFonts w:asciiTheme="minorHAnsi" w:hAnsiTheme="minorHAnsi" w:cstheme="minorHAnsi"/>
                <w:color w:val="000000" w:themeColor="text1"/>
                <w:sz w:val="22"/>
                <w:szCs w:val="22"/>
              </w:rPr>
              <w:t>5</w:t>
            </w:r>
            <w:r w:rsidR="00087DD2">
              <w:rPr>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ALG_RSA_SHA_224_PKCS1</w:t>
            </w:r>
          </w:p>
          <w:p w:rsidR="00C4073E" w:rsidRPr="007B0641" w:rsidRDefault="00C4073E" w:rsidP="00C4073E">
            <w:pPr>
              <w:pStyle w:val="NormalWeb"/>
              <w:numPr>
                <w:ilvl w:val="0"/>
                <w:numId w:val="17"/>
              </w:numPr>
              <w:spacing w:before="0" w:beforeAutospacing="0" w:after="0" w:afterAutospacing="0" w:line="0" w:lineRule="atLeast"/>
              <w:rPr>
                <w:rFonts w:asciiTheme="minorHAnsi" w:hAnsiTheme="minorHAnsi" w:cstheme="minorHAnsi"/>
                <w:color w:val="000000" w:themeColor="text1"/>
                <w:sz w:val="22"/>
                <w:szCs w:val="22"/>
              </w:rPr>
            </w:pPr>
            <w:r w:rsidRPr="007B0641">
              <w:rPr>
                <w:rFonts w:asciiTheme="minorHAnsi" w:hAnsiTheme="minorHAnsi" w:cstheme="minorHAnsi"/>
                <w:color w:val="000000" w:themeColor="text1"/>
                <w:sz w:val="22"/>
                <w:szCs w:val="22"/>
              </w:rPr>
              <w:lastRenderedPageBreak/>
              <w:t>1</w:t>
            </w:r>
            <w:r>
              <w:rPr>
                <w:rFonts w:asciiTheme="minorHAnsi" w:hAnsiTheme="minorHAnsi" w:cstheme="minorHAnsi"/>
                <w:color w:val="000000" w:themeColor="text1"/>
                <w:sz w:val="22"/>
                <w:szCs w:val="22"/>
              </w:rPr>
              <w:t>6</w:t>
            </w:r>
            <w:r w:rsidR="00087DD2">
              <w:rPr>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ALG_RSA_SHA_224_PKCS1_PSS</w:t>
            </w:r>
          </w:p>
          <w:p w:rsidR="00C4073E" w:rsidRPr="007B0641" w:rsidRDefault="00C4073E" w:rsidP="00C4073E">
            <w:pPr>
              <w:pStyle w:val="NormalWeb"/>
              <w:numPr>
                <w:ilvl w:val="0"/>
                <w:numId w:val="17"/>
              </w:numPr>
              <w:spacing w:before="0" w:beforeAutospacing="0" w:after="0" w:afterAutospacing="0" w:line="0" w:lineRule="atLeast"/>
              <w:rPr>
                <w:rFonts w:asciiTheme="minorHAnsi" w:hAnsiTheme="minorHAnsi" w:cstheme="minorHAnsi"/>
                <w:color w:val="000000" w:themeColor="text1"/>
                <w:sz w:val="22"/>
                <w:szCs w:val="22"/>
              </w:rPr>
            </w:pPr>
            <w:r w:rsidRPr="007B0641">
              <w:rPr>
                <w:rFonts w:asciiTheme="minorHAnsi" w:hAnsiTheme="minorHAnsi" w:cstheme="minorHAnsi"/>
                <w:color w:val="000000" w:themeColor="text1"/>
                <w:sz w:val="22"/>
                <w:szCs w:val="22"/>
              </w:rPr>
              <w:t>1</w:t>
            </w:r>
            <w:r>
              <w:rPr>
                <w:rFonts w:asciiTheme="minorHAnsi" w:hAnsiTheme="minorHAnsi" w:cstheme="minorHAnsi"/>
                <w:color w:val="000000" w:themeColor="text1"/>
                <w:sz w:val="22"/>
                <w:szCs w:val="22"/>
              </w:rPr>
              <w:t>7</w:t>
            </w:r>
            <w:r w:rsidR="00087DD2">
              <w:rPr>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ALG_RSA_SHA_256_PKCS1</w:t>
            </w:r>
          </w:p>
          <w:p w:rsidR="00C4073E" w:rsidRPr="007B0641" w:rsidRDefault="00C4073E" w:rsidP="00C4073E">
            <w:pPr>
              <w:pStyle w:val="NormalWeb"/>
              <w:numPr>
                <w:ilvl w:val="0"/>
                <w:numId w:val="17"/>
              </w:numPr>
              <w:spacing w:before="0" w:beforeAutospacing="0" w:after="0" w:afterAutospacing="0" w:line="0" w:lineRule="atLeast"/>
              <w:rPr>
                <w:rFonts w:asciiTheme="minorHAnsi" w:hAnsiTheme="minorHAnsi" w:cstheme="minorHAnsi"/>
                <w:color w:val="000000" w:themeColor="text1"/>
                <w:sz w:val="22"/>
                <w:szCs w:val="22"/>
              </w:rPr>
            </w:pPr>
            <w:r w:rsidRPr="007B0641">
              <w:rPr>
                <w:rFonts w:asciiTheme="minorHAnsi" w:hAnsiTheme="minorHAnsi" w:cstheme="minorHAnsi"/>
                <w:color w:val="000000" w:themeColor="text1"/>
                <w:sz w:val="22"/>
                <w:szCs w:val="22"/>
              </w:rPr>
              <w:t>1</w:t>
            </w:r>
            <w:r>
              <w:rPr>
                <w:rFonts w:asciiTheme="minorHAnsi" w:hAnsiTheme="minorHAnsi" w:cstheme="minorHAnsi"/>
                <w:color w:val="000000" w:themeColor="text1"/>
                <w:sz w:val="22"/>
                <w:szCs w:val="22"/>
              </w:rPr>
              <w:t>8</w:t>
            </w:r>
            <w:r w:rsidR="00087DD2">
              <w:rPr>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ALG_RSA_SHA_256_PKCS1_PSS</w:t>
            </w:r>
          </w:p>
          <w:p w:rsidR="00C4073E" w:rsidRPr="007B0641" w:rsidRDefault="00C4073E" w:rsidP="00C4073E">
            <w:pPr>
              <w:pStyle w:val="NormalWeb"/>
              <w:numPr>
                <w:ilvl w:val="0"/>
                <w:numId w:val="17"/>
              </w:numPr>
              <w:spacing w:before="0" w:beforeAutospacing="0" w:after="0" w:afterAutospacing="0" w:line="0" w:lineRule="atLeast"/>
              <w:rPr>
                <w:rFonts w:asciiTheme="minorHAnsi" w:hAnsiTheme="minorHAnsi" w:cstheme="minorHAnsi"/>
                <w:color w:val="000000" w:themeColor="text1"/>
                <w:sz w:val="22"/>
                <w:szCs w:val="22"/>
              </w:rPr>
            </w:pPr>
            <w:r w:rsidRPr="007B0641">
              <w:rPr>
                <w:rFonts w:asciiTheme="minorHAnsi" w:hAnsiTheme="minorHAnsi" w:cstheme="minorHAnsi"/>
                <w:color w:val="000000" w:themeColor="text1"/>
                <w:sz w:val="22"/>
                <w:szCs w:val="22"/>
              </w:rPr>
              <w:t>1</w:t>
            </w:r>
            <w:r>
              <w:rPr>
                <w:rFonts w:asciiTheme="minorHAnsi" w:hAnsiTheme="minorHAnsi" w:cstheme="minorHAnsi"/>
                <w:color w:val="000000" w:themeColor="text1"/>
                <w:sz w:val="22"/>
                <w:szCs w:val="22"/>
              </w:rPr>
              <w:t>9</w:t>
            </w:r>
            <w:r w:rsidR="00087DD2">
              <w:rPr>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ALG_RSA_SHA_384_PKCS1</w:t>
            </w:r>
          </w:p>
          <w:p w:rsidR="00C4073E" w:rsidRPr="007B0641" w:rsidRDefault="00C4073E" w:rsidP="00C4073E">
            <w:pPr>
              <w:pStyle w:val="NormalWeb"/>
              <w:numPr>
                <w:ilvl w:val="0"/>
                <w:numId w:val="17"/>
              </w:numPr>
              <w:spacing w:before="0" w:beforeAutospacing="0" w:after="0" w:afterAutospacing="0" w:line="0" w:lineRule="atLeast"/>
              <w:rPr>
                <w:rFonts w:asciiTheme="minorHAnsi" w:hAnsiTheme="minorHAnsi" w:cstheme="minorHAnsi"/>
                <w:color w:val="000000" w:themeColor="text1"/>
                <w:sz w:val="22"/>
                <w:szCs w:val="22"/>
              </w:rPr>
            </w:pPr>
            <w:r w:rsidRPr="007B0641">
              <w:rPr>
                <w:rFonts w:asciiTheme="minorHAnsi" w:hAnsiTheme="minorHAnsi" w:cstheme="minorHAnsi"/>
                <w:color w:val="000000" w:themeColor="text1"/>
                <w:sz w:val="22"/>
                <w:szCs w:val="22"/>
              </w:rPr>
              <w:t>1</w:t>
            </w:r>
            <w:r>
              <w:rPr>
                <w:rFonts w:asciiTheme="minorHAnsi" w:hAnsiTheme="minorHAnsi" w:cstheme="minorHAnsi"/>
                <w:color w:val="000000" w:themeColor="text1"/>
                <w:sz w:val="22"/>
                <w:szCs w:val="22"/>
              </w:rPr>
              <w:t>A</w:t>
            </w:r>
            <w:r w:rsidR="00087DD2">
              <w:rPr>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ALG_RSA_SHA_384_PKCS1_PSS</w:t>
            </w:r>
          </w:p>
          <w:p w:rsidR="00C4073E" w:rsidRPr="007B0641" w:rsidRDefault="00C4073E" w:rsidP="00C4073E">
            <w:pPr>
              <w:pStyle w:val="NormalWeb"/>
              <w:numPr>
                <w:ilvl w:val="0"/>
                <w:numId w:val="17"/>
              </w:numPr>
              <w:spacing w:before="0" w:beforeAutospacing="0" w:after="0" w:afterAutospacing="0" w:line="0" w:lineRule="atLeast"/>
              <w:rPr>
                <w:rFonts w:asciiTheme="minorHAnsi" w:hAnsiTheme="minorHAnsi" w:cstheme="minorHAnsi"/>
                <w:color w:val="000000" w:themeColor="text1"/>
                <w:sz w:val="22"/>
                <w:szCs w:val="22"/>
              </w:rPr>
            </w:pPr>
            <w:r w:rsidRPr="007B0641">
              <w:rPr>
                <w:rFonts w:asciiTheme="minorHAnsi" w:hAnsiTheme="minorHAnsi" w:cstheme="minorHAnsi"/>
                <w:color w:val="000000" w:themeColor="text1"/>
                <w:sz w:val="22"/>
                <w:szCs w:val="22"/>
              </w:rPr>
              <w:t>1</w:t>
            </w:r>
            <w:r>
              <w:rPr>
                <w:rFonts w:asciiTheme="minorHAnsi" w:hAnsiTheme="minorHAnsi" w:cstheme="minorHAnsi"/>
                <w:color w:val="000000" w:themeColor="text1"/>
                <w:sz w:val="22"/>
                <w:szCs w:val="22"/>
              </w:rPr>
              <w:t>B</w:t>
            </w:r>
            <w:r w:rsidR="00087DD2">
              <w:rPr>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ALG_RSA_SHA_512_PKCS1</w:t>
            </w:r>
          </w:p>
          <w:p w:rsidR="00C4073E" w:rsidRPr="007B0641" w:rsidRDefault="00C4073E" w:rsidP="00C4073E">
            <w:pPr>
              <w:pStyle w:val="NormalWeb"/>
              <w:numPr>
                <w:ilvl w:val="0"/>
                <w:numId w:val="17"/>
              </w:numPr>
              <w:spacing w:before="0" w:beforeAutospacing="0" w:after="0" w:afterAutospacing="0" w:line="0" w:lineRule="atLeast"/>
              <w:rPr>
                <w:rStyle w:val="HTMLCode"/>
                <w:rFonts w:asciiTheme="minorHAnsi" w:hAnsiTheme="minorHAnsi" w:cstheme="minorHAnsi"/>
                <w:color w:val="000000" w:themeColor="text1"/>
                <w:sz w:val="22"/>
                <w:szCs w:val="22"/>
              </w:rPr>
            </w:pPr>
            <w:r w:rsidRPr="007B0641">
              <w:rPr>
                <w:rFonts w:asciiTheme="minorHAnsi" w:hAnsiTheme="minorHAnsi" w:cstheme="minorHAnsi"/>
                <w:color w:val="000000" w:themeColor="text1"/>
                <w:sz w:val="22"/>
                <w:szCs w:val="22"/>
              </w:rPr>
              <w:t>1</w:t>
            </w:r>
            <w:r>
              <w:rPr>
                <w:rFonts w:asciiTheme="minorHAnsi" w:hAnsiTheme="minorHAnsi" w:cstheme="minorHAnsi"/>
                <w:color w:val="000000" w:themeColor="text1"/>
                <w:sz w:val="22"/>
                <w:szCs w:val="22"/>
              </w:rPr>
              <w:t>C</w:t>
            </w:r>
            <w:r w:rsidR="00087DD2">
              <w:rPr>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ALG_RSA_SHA_512_PKCS1_PSS</w:t>
            </w:r>
          </w:p>
          <w:p w:rsidR="00C4073E" w:rsidRPr="007B0641" w:rsidRDefault="00C4073E" w:rsidP="00C4073E">
            <w:pPr>
              <w:pStyle w:val="NormalWeb"/>
              <w:numPr>
                <w:ilvl w:val="0"/>
                <w:numId w:val="17"/>
              </w:numPr>
              <w:spacing w:before="0" w:beforeAutospacing="0" w:after="0" w:afterAutospacing="0" w:line="0" w:lineRule="atLeast"/>
              <w:rPr>
                <w:rStyle w:val="HTMLCode"/>
                <w:rFonts w:asciiTheme="minorHAnsi" w:hAnsiTheme="minorHAnsi" w:cstheme="minorHAnsi"/>
                <w:color w:val="000000" w:themeColor="text1"/>
                <w:sz w:val="22"/>
                <w:szCs w:val="22"/>
              </w:rPr>
            </w:pPr>
            <w:r w:rsidRPr="007B0641">
              <w:rPr>
                <w:rStyle w:val="HTMLCode"/>
                <w:rFonts w:asciiTheme="minorHAnsi" w:hAnsiTheme="minorHAnsi" w:cstheme="minorHAnsi"/>
                <w:color w:val="000000" w:themeColor="text1"/>
                <w:sz w:val="22"/>
                <w:szCs w:val="22"/>
              </w:rPr>
              <w:t>1</w:t>
            </w:r>
            <w:r>
              <w:rPr>
                <w:rStyle w:val="HTMLCode"/>
                <w:rFonts w:asciiTheme="minorHAnsi" w:hAnsiTheme="minorHAnsi" w:cstheme="minorHAnsi"/>
                <w:color w:val="000000" w:themeColor="text1"/>
                <w:sz w:val="22"/>
                <w:szCs w:val="22"/>
              </w:rPr>
              <w:t>D</w:t>
            </w:r>
            <w:r w:rsidR="00087DD2">
              <w:rPr>
                <w:rStyle w:val="HTMLCode"/>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ALG_ECDSA_SHA</w:t>
            </w:r>
          </w:p>
          <w:p w:rsidR="00C4073E" w:rsidRPr="007B0641" w:rsidRDefault="00C4073E" w:rsidP="00C4073E">
            <w:pPr>
              <w:pStyle w:val="NormalWeb"/>
              <w:numPr>
                <w:ilvl w:val="0"/>
                <w:numId w:val="17"/>
              </w:numPr>
              <w:spacing w:before="0" w:beforeAutospacing="0" w:after="0" w:afterAutospacing="0" w:line="0" w:lineRule="atLeast"/>
              <w:rPr>
                <w:rStyle w:val="HTMLCode"/>
                <w:rFonts w:asciiTheme="minorHAnsi" w:hAnsiTheme="minorHAnsi" w:cstheme="minorHAnsi"/>
                <w:sz w:val="22"/>
                <w:szCs w:val="22"/>
              </w:rPr>
            </w:pPr>
            <w:r w:rsidRPr="007B0641">
              <w:rPr>
                <w:rStyle w:val="HTMLCode"/>
                <w:rFonts w:asciiTheme="minorHAnsi" w:hAnsiTheme="minorHAnsi" w:cstheme="minorHAnsi"/>
                <w:color w:val="000000" w:themeColor="text1"/>
                <w:sz w:val="22"/>
                <w:szCs w:val="22"/>
              </w:rPr>
              <w:t>1</w:t>
            </w:r>
            <w:r>
              <w:rPr>
                <w:rStyle w:val="HTMLCode"/>
                <w:rFonts w:asciiTheme="minorHAnsi" w:hAnsiTheme="minorHAnsi" w:cstheme="minorHAnsi"/>
                <w:color w:val="000000" w:themeColor="text1"/>
                <w:sz w:val="22"/>
                <w:szCs w:val="22"/>
              </w:rPr>
              <w:t>E</w:t>
            </w:r>
            <w:r w:rsidR="00087DD2">
              <w:rPr>
                <w:rStyle w:val="HTMLCode"/>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ALG_ECDSA_SHA</w:t>
            </w:r>
            <w:r w:rsidRPr="007B0641">
              <w:rPr>
                <w:rStyle w:val="HTMLCode"/>
                <w:rFonts w:asciiTheme="minorHAnsi" w:hAnsiTheme="minorHAnsi" w:cstheme="minorHAnsi"/>
                <w:color w:val="000000" w:themeColor="text1"/>
                <w:sz w:val="22"/>
                <w:szCs w:val="22"/>
              </w:rPr>
              <w:t>_224</w:t>
            </w:r>
          </w:p>
          <w:p w:rsidR="00C4073E" w:rsidRPr="007B0641" w:rsidRDefault="00C4073E" w:rsidP="00C4073E">
            <w:pPr>
              <w:pStyle w:val="NormalWeb"/>
              <w:numPr>
                <w:ilvl w:val="0"/>
                <w:numId w:val="17"/>
              </w:numPr>
              <w:spacing w:before="0" w:beforeAutospacing="0" w:after="0" w:afterAutospacing="0" w:line="0" w:lineRule="atLeast"/>
              <w:rPr>
                <w:rStyle w:val="HTMLCode"/>
                <w:rFonts w:asciiTheme="minorHAnsi" w:hAnsiTheme="minorHAnsi" w:cstheme="minorHAnsi"/>
                <w:sz w:val="22"/>
                <w:szCs w:val="22"/>
              </w:rPr>
            </w:pPr>
            <w:r w:rsidRPr="007B0641">
              <w:rPr>
                <w:rStyle w:val="HTMLCode"/>
                <w:rFonts w:asciiTheme="minorHAnsi" w:hAnsiTheme="minorHAnsi" w:cstheme="minorHAnsi"/>
                <w:color w:val="000000" w:themeColor="text1"/>
                <w:sz w:val="22"/>
                <w:szCs w:val="22"/>
              </w:rPr>
              <w:t>1</w:t>
            </w:r>
            <w:r>
              <w:rPr>
                <w:rStyle w:val="HTMLCode"/>
                <w:rFonts w:asciiTheme="minorHAnsi" w:hAnsiTheme="minorHAnsi" w:cstheme="minorHAnsi"/>
                <w:color w:val="000000" w:themeColor="text1"/>
                <w:sz w:val="22"/>
                <w:szCs w:val="22"/>
              </w:rPr>
              <w:t>F</w:t>
            </w:r>
            <w:r w:rsidR="00087DD2">
              <w:rPr>
                <w:rStyle w:val="HTMLCode"/>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ALG_ECDSA_SHA</w:t>
            </w:r>
            <w:r w:rsidRPr="007B0641">
              <w:rPr>
                <w:rStyle w:val="HTMLCode"/>
                <w:rFonts w:asciiTheme="minorHAnsi" w:hAnsiTheme="minorHAnsi" w:cstheme="minorHAnsi"/>
                <w:color w:val="000000" w:themeColor="text1"/>
                <w:sz w:val="22"/>
                <w:szCs w:val="22"/>
              </w:rPr>
              <w:t>_256</w:t>
            </w:r>
          </w:p>
          <w:p w:rsidR="00C4073E" w:rsidRPr="007B0641" w:rsidRDefault="00C4073E" w:rsidP="00C4073E">
            <w:pPr>
              <w:pStyle w:val="NormalWeb"/>
              <w:numPr>
                <w:ilvl w:val="0"/>
                <w:numId w:val="17"/>
              </w:numPr>
              <w:spacing w:before="0" w:beforeAutospacing="0" w:after="0" w:afterAutospacing="0" w:line="0" w:lineRule="atLeast"/>
              <w:rPr>
                <w:rStyle w:val="HTMLCode"/>
                <w:rFonts w:asciiTheme="minorHAnsi" w:hAnsiTheme="minorHAnsi" w:cstheme="minorHAnsi"/>
                <w:sz w:val="22"/>
                <w:szCs w:val="22"/>
              </w:rPr>
            </w:pPr>
            <w:r>
              <w:rPr>
                <w:rStyle w:val="HTMLCode"/>
                <w:rFonts w:asciiTheme="minorHAnsi" w:hAnsiTheme="minorHAnsi" w:cstheme="minorHAnsi"/>
                <w:color w:val="000000" w:themeColor="text1"/>
                <w:sz w:val="22"/>
                <w:szCs w:val="22"/>
              </w:rPr>
              <w:t>20</w:t>
            </w:r>
            <w:r w:rsidR="00087DD2">
              <w:rPr>
                <w:rStyle w:val="HTMLCode"/>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ALG_ECDSA_SHA</w:t>
            </w:r>
            <w:r w:rsidRPr="007B0641">
              <w:rPr>
                <w:rStyle w:val="HTMLCode"/>
                <w:rFonts w:asciiTheme="minorHAnsi" w:hAnsiTheme="minorHAnsi" w:cstheme="minorHAnsi"/>
                <w:color w:val="000000" w:themeColor="text1"/>
                <w:sz w:val="22"/>
                <w:szCs w:val="22"/>
              </w:rPr>
              <w:t>_384</w:t>
            </w:r>
          </w:p>
          <w:p w:rsidR="00C4073E" w:rsidRPr="00B838CF" w:rsidRDefault="00C4073E" w:rsidP="00C4073E">
            <w:pPr>
              <w:pStyle w:val="NormalWeb"/>
              <w:numPr>
                <w:ilvl w:val="0"/>
                <w:numId w:val="17"/>
              </w:numPr>
              <w:spacing w:before="0" w:beforeAutospacing="0" w:after="0" w:afterAutospacing="0" w:line="0" w:lineRule="atLeast"/>
              <w:rPr>
                <w:rStyle w:val="HTMLCode"/>
                <w:rFonts w:asciiTheme="minorHAnsi" w:hAnsiTheme="minorHAnsi" w:cstheme="minorHAnsi"/>
                <w:sz w:val="22"/>
                <w:szCs w:val="22"/>
              </w:rPr>
            </w:pPr>
            <w:r w:rsidRPr="007B0641">
              <w:rPr>
                <w:rStyle w:val="HTMLCode"/>
                <w:rFonts w:asciiTheme="minorHAnsi" w:hAnsiTheme="minorHAnsi" w:cstheme="minorHAnsi"/>
                <w:color w:val="000000" w:themeColor="text1"/>
                <w:sz w:val="22"/>
                <w:szCs w:val="22"/>
              </w:rPr>
              <w:t>2</w:t>
            </w:r>
            <w:r>
              <w:rPr>
                <w:rStyle w:val="HTMLCode"/>
                <w:rFonts w:asciiTheme="minorHAnsi" w:hAnsiTheme="minorHAnsi" w:cstheme="minorHAnsi"/>
                <w:color w:val="000000" w:themeColor="text1"/>
                <w:sz w:val="22"/>
                <w:szCs w:val="22"/>
              </w:rPr>
              <w:t>1</w:t>
            </w:r>
            <w:r w:rsidR="00087DD2">
              <w:rPr>
                <w:rStyle w:val="HTMLCode"/>
                <w:rFonts w:asciiTheme="minorHAnsi" w:hAnsiTheme="minorHAnsi" w:cstheme="minorHAnsi"/>
                <w:color w:val="000000" w:themeColor="text1"/>
                <w:sz w:val="22"/>
                <w:szCs w:val="22"/>
              </w:rPr>
              <w:t xml:space="preserve"> </w:t>
            </w:r>
            <w:r w:rsidRPr="007B0641">
              <w:rPr>
                <w:rFonts w:asciiTheme="minorHAnsi" w:hAnsiTheme="minorHAnsi" w:cstheme="minorHAnsi"/>
                <w:sz w:val="22"/>
                <w:szCs w:val="22"/>
              </w:rPr>
              <w:t>ALG_ECDSA_SHA</w:t>
            </w:r>
            <w:r w:rsidRPr="007B0641">
              <w:rPr>
                <w:rStyle w:val="HTMLCode"/>
                <w:rFonts w:asciiTheme="minorHAnsi" w:hAnsiTheme="minorHAnsi" w:cstheme="minorHAnsi"/>
                <w:color w:val="000000" w:themeColor="text1"/>
                <w:sz w:val="22"/>
                <w:szCs w:val="22"/>
              </w:rPr>
              <w:t>_512</w:t>
            </w:r>
          </w:p>
          <w:p w:rsidR="00C4073E" w:rsidRDefault="00C4073E" w:rsidP="00C4073E">
            <w:pPr>
              <w:pStyle w:val="NormalWeb"/>
              <w:spacing w:before="0" w:beforeAutospacing="0" w:after="0" w:afterAutospacing="0" w:line="0" w:lineRule="atLeast"/>
              <w:rPr>
                <w:rFonts w:asciiTheme="minorHAnsi" w:hAnsiTheme="minorHAnsi" w:cstheme="minorHAnsi"/>
                <w:sz w:val="22"/>
                <w:szCs w:val="22"/>
              </w:rPr>
            </w:pPr>
            <w:r w:rsidRPr="007B0641">
              <w:rPr>
                <w:rFonts w:asciiTheme="minorHAnsi" w:hAnsiTheme="minorHAnsi" w:cstheme="minorHAnsi"/>
                <w:sz w:val="22"/>
                <w:szCs w:val="22"/>
              </w:rPr>
              <w:t xml:space="preserve">     IF  P2 = AA</w:t>
            </w:r>
          </w:p>
          <w:p w:rsidR="00C4073E" w:rsidRDefault="00C4073E" w:rsidP="00C4073E">
            <w:pPr>
              <w:pStyle w:val="NormalWeb"/>
              <w:numPr>
                <w:ilvl w:val="0"/>
                <w:numId w:val="18"/>
              </w:numPr>
              <w:spacing w:before="0" w:beforeAutospacing="0" w:after="0" w:afterAutospacing="0" w:line="0" w:lineRule="atLeast"/>
              <w:rPr>
                <w:rFonts w:asciiTheme="minorHAnsi" w:hAnsiTheme="minorHAnsi" w:cstheme="minorHAnsi"/>
                <w:sz w:val="22"/>
                <w:szCs w:val="22"/>
              </w:rPr>
            </w:pPr>
            <w:r>
              <w:rPr>
                <w:rFonts w:asciiTheme="minorHAnsi" w:hAnsiTheme="minorHAnsi" w:cstheme="minorHAnsi"/>
                <w:sz w:val="22"/>
                <w:szCs w:val="22"/>
              </w:rPr>
              <w:t>0</w:t>
            </w:r>
            <w:r w:rsidR="00DD27DF">
              <w:rPr>
                <w:rFonts w:asciiTheme="minorHAnsi" w:hAnsiTheme="minorHAnsi" w:cstheme="minorHAnsi"/>
                <w:sz w:val="22"/>
                <w:szCs w:val="22"/>
              </w:rPr>
              <w:t>1</w:t>
            </w:r>
            <w:r w:rsidRPr="007B0641">
              <w:rPr>
                <w:rFonts w:asciiTheme="minorHAnsi" w:hAnsiTheme="minorHAnsi" w:cstheme="minorHAnsi"/>
                <w:sz w:val="22"/>
                <w:szCs w:val="22"/>
              </w:rPr>
              <w:t>ALG_SHA</w:t>
            </w:r>
          </w:p>
          <w:p w:rsidR="00F13001" w:rsidRPr="007B0641" w:rsidRDefault="00F13001" w:rsidP="00C4073E">
            <w:pPr>
              <w:pStyle w:val="NormalWeb"/>
              <w:numPr>
                <w:ilvl w:val="0"/>
                <w:numId w:val="18"/>
              </w:numPr>
              <w:spacing w:before="0" w:beforeAutospacing="0" w:after="0" w:afterAutospacing="0" w:line="0" w:lineRule="atLeast"/>
              <w:rPr>
                <w:rFonts w:asciiTheme="minorHAnsi" w:hAnsiTheme="minorHAnsi" w:cstheme="minorHAnsi"/>
                <w:sz w:val="22"/>
                <w:szCs w:val="22"/>
              </w:rPr>
            </w:pPr>
            <w:r>
              <w:rPr>
                <w:rFonts w:asciiTheme="minorHAnsi" w:hAnsiTheme="minorHAnsi" w:cstheme="minorHAnsi"/>
                <w:sz w:val="22"/>
                <w:szCs w:val="22"/>
              </w:rPr>
              <w:t>02</w:t>
            </w:r>
            <w:r w:rsidRPr="007B0641">
              <w:rPr>
                <w:rFonts w:asciiTheme="minorHAnsi" w:hAnsiTheme="minorHAnsi" w:cstheme="minorHAnsi"/>
                <w:sz w:val="22"/>
                <w:szCs w:val="22"/>
              </w:rPr>
              <w:t xml:space="preserve"> ALG_SHA_224</w:t>
            </w:r>
          </w:p>
          <w:p w:rsidR="00C4073E" w:rsidRPr="007B0641" w:rsidRDefault="00F13001" w:rsidP="00C4073E">
            <w:pPr>
              <w:pStyle w:val="NormalWeb"/>
              <w:numPr>
                <w:ilvl w:val="0"/>
                <w:numId w:val="18"/>
              </w:numPr>
              <w:spacing w:before="0" w:beforeAutospacing="0" w:after="0" w:afterAutospacing="0" w:line="0" w:lineRule="atLeast"/>
              <w:rPr>
                <w:rFonts w:asciiTheme="minorHAnsi" w:hAnsiTheme="minorHAnsi" w:cstheme="minorHAnsi"/>
                <w:sz w:val="22"/>
                <w:szCs w:val="22"/>
              </w:rPr>
            </w:pPr>
            <w:r>
              <w:rPr>
                <w:rFonts w:asciiTheme="minorHAnsi" w:hAnsiTheme="minorHAnsi" w:cstheme="minorHAnsi"/>
                <w:sz w:val="22"/>
                <w:szCs w:val="22"/>
              </w:rPr>
              <w:t>03</w:t>
            </w:r>
            <w:r w:rsidRPr="007B0641">
              <w:rPr>
                <w:rFonts w:asciiTheme="minorHAnsi" w:hAnsiTheme="minorHAnsi" w:cstheme="minorHAnsi"/>
                <w:sz w:val="22"/>
                <w:szCs w:val="22"/>
              </w:rPr>
              <w:t xml:space="preserve"> </w:t>
            </w:r>
            <w:r w:rsidR="00C4073E" w:rsidRPr="007B0641">
              <w:rPr>
                <w:rFonts w:asciiTheme="minorHAnsi" w:hAnsiTheme="minorHAnsi" w:cstheme="minorHAnsi"/>
                <w:sz w:val="22"/>
                <w:szCs w:val="22"/>
              </w:rPr>
              <w:t>ALG_SHA_256</w:t>
            </w:r>
          </w:p>
          <w:p w:rsidR="00C4073E" w:rsidRPr="007B0641" w:rsidRDefault="00F13001" w:rsidP="00C4073E">
            <w:pPr>
              <w:pStyle w:val="NormalWeb"/>
              <w:numPr>
                <w:ilvl w:val="0"/>
                <w:numId w:val="18"/>
              </w:numPr>
              <w:spacing w:before="0" w:beforeAutospacing="0" w:after="0" w:afterAutospacing="0" w:line="0" w:lineRule="atLeast"/>
              <w:rPr>
                <w:rFonts w:asciiTheme="minorHAnsi" w:hAnsiTheme="minorHAnsi" w:cstheme="minorHAnsi"/>
                <w:sz w:val="22"/>
                <w:szCs w:val="22"/>
              </w:rPr>
            </w:pPr>
            <w:r>
              <w:rPr>
                <w:rFonts w:asciiTheme="minorHAnsi" w:hAnsiTheme="minorHAnsi" w:cstheme="minorHAnsi"/>
                <w:sz w:val="22"/>
                <w:szCs w:val="22"/>
              </w:rPr>
              <w:t>04</w:t>
            </w:r>
            <w:r w:rsidRPr="007B0641">
              <w:rPr>
                <w:rFonts w:asciiTheme="minorHAnsi" w:hAnsiTheme="minorHAnsi" w:cstheme="minorHAnsi"/>
                <w:sz w:val="22"/>
                <w:szCs w:val="22"/>
              </w:rPr>
              <w:t xml:space="preserve"> </w:t>
            </w:r>
            <w:r w:rsidR="00C4073E" w:rsidRPr="007B0641">
              <w:rPr>
                <w:rFonts w:asciiTheme="minorHAnsi" w:hAnsiTheme="minorHAnsi" w:cstheme="minorHAnsi"/>
                <w:sz w:val="22"/>
                <w:szCs w:val="22"/>
              </w:rPr>
              <w:t>ALG_SHA_384</w:t>
            </w:r>
          </w:p>
          <w:p w:rsidR="00C4073E" w:rsidRPr="007B0641" w:rsidRDefault="00F13001" w:rsidP="00C4073E">
            <w:pPr>
              <w:pStyle w:val="NormalWeb"/>
              <w:numPr>
                <w:ilvl w:val="0"/>
                <w:numId w:val="18"/>
              </w:numPr>
              <w:spacing w:before="0" w:beforeAutospacing="0" w:after="0" w:afterAutospacing="0" w:line="0" w:lineRule="atLeast"/>
              <w:rPr>
                <w:rFonts w:asciiTheme="minorHAnsi" w:hAnsiTheme="minorHAnsi" w:cstheme="minorHAnsi"/>
                <w:sz w:val="22"/>
                <w:szCs w:val="22"/>
              </w:rPr>
            </w:pPr>
            <w:r>
              <w:rPr>
                <w:rFonts w:asciiTheme="minorHAnsi" w:hAnsiTheme="minorHAnsi" w:cstheme="minorHAnsi"/>
                <w:sz w:val="22"/>
                <w:szCs w:val="22"/>
              </w:rPr>
              <w:t>05</w:t>
            </w:r>
            <w:r w:rsidRPr="007B0641">
              <w:rPr>
                <w:rFonts w:asciiTheme="minorHAnsi" w:hAnsiTheme="minorHAnsi" w:cstheme="minorHAnsi"/>
                <w:sz w:val="22"/>
                <w:szCs w:val="22"/>
              </w:rPr>
              <w:t xml:space="preserve"> </w:t>
            </w:r>
            <w:r w:rsidR="00C4073E" w:rsidRPr="007B0641">
              <w:rPr>
                <w:rFonts w:asciiTheme="minorHAnsi" w:hAnsiTheme="minorHAnsi" w:cstheme="minorHAnsi"/>
                <w:sz w:val="22"/>
                <w:szCs w:val="22"/>
              </w:rPr>
              <w:t>ALG_SHA_512</w:t>
            </w:r>
          </w:p>
          <w:p w:rsidR="00C4073E" w:rsidRPr="007B0641" w:rsidRDefault="00C4073E" w:rsidP="00C4073E">
            <w:pPr>
              <w:pStyle w:val="NormalWeb"/>
              <w:numPr>
                <w:ilvl w:val="0"/>
                <w:numId w:val="18"/>
              </w:numPr>
              <w:spacing w:before="0" w:beforeAutospacing="0" w:after="0" w:afterAutospacing="0" w:line="0" w:lineRule="atLeast"/>
              <w:rPr>
                <w:rFonts w:asciiTheme="minorHAnsi" w:hAnsiTheme="minorHAnsi" w:cstheme="minorHAnsi"/>
                <w:sz w:val="22"/>
                <w:szCs w:val="22"/>
              </w:rPr>
            </w:pPr>
          </w:p>
          <w:p w:rsidR="00C4073E" w:rsidRPr="00722F78" w:rsidRDefault="00C4073E" w:rsidP="00C4073E">
            <w:pPr>
              <w:pStyle w:val="NormalWeb"/>
              <w:spacing w:before="0" w:beforeAutospacing="0" w:after="0" w:afterAutospacing="0" w:line="0" w:lineRule="atLeast"/>
              <w:rPr>
                <w:rFonts w:asciiTheme="minorHAnsi" w:hAnsiTheme="minorHAnsi" w:cstheme="minorHAnsi"/>
                <w:sz w:val="22"/>
                <w:szCs w:val="22"/>
              </w:rPr>
            </w:pPr>
            <w:r w:rsidRPr="007B0641">
              <w:rPr>
                <w:rFonts w:asciiTheme="minorHAnsi" w:hAnsiTheme="minorHAnsi" w:cstheme="minorHAnsi"/>
                <w:sz w:val="22"/>
                <w:szCs w:val="22"/>
              </w:rPr>
              <w:t xml:space="preserve">     IF  P2 = B8</w:t>
            </w:r>
          </w:p>
          <w:p w:rsidR="00C4073E" w:rsidRPr="00E43D57" w:rsidRDefault="00C4073E" w:rsidP="00C4073E">
            <w:pPr>
              <w:autoSpaceDE w:val="0"/>
              <w:autoSpaceDN w:val="0"/>
              <w:adjustRightInd w:val="0"/>
              <w:spacing w:after="0" w:line="240" w:lineRule="auto"/>
              <w:ind w:left="720"/>
              <w:rPr>
                <w:rFonts w:cstheme="minorHAnsi"/>
                <w:color w:val="000000" w:themeColor="text1"/>
              </w:rPr>
            </w:pPr>
            <w:r>
              <w:rPr>
                <w:rFonts w:cstheme="minorHAnsi"/>
                <w:iCs/>
                <w:color w:val="000000" w:themeColor="text1"/>
              </w:rPr>
              <w:t xml:space="preserve">01 </w:t>
            </w:r>
            <w:r w:rsidRPr="00E43D57">
              <w:rPr>
                <w:rFonts w:cstheme="minorHAnsi"/>
                <w:iCs/>
                <w:color w:val="000000" w:themeColor="text1"/>
              </w:rPr>
              <w:t>ALG_AES_BLOCK_128_CBC_NOPAD</w:t>
            </w:r>
            <w:r w:rsidRPr="00E43D57">
              <w:rPr>
                <w:rFonts w:cstheme="minorHAnsi"/>
                <w:color w:val="000000" w:themeColor="text1"/>
              </w:rPr>
              <w:t>,</w:t>
            </w:r>
          </w:p>
          <w:p w:rsidR="00C4073E" w:rsidRPr="001055F8" w:rsidRDefault="00087DD2" w:rsidP="00087DD2">
            <w:pPr>
              <w:autoSpaceDE w:val="0"/>
              <w:autoSpaceDN w:val="0"/>
              <w:adjustRightInd w:val="0"/>
              <w:spacing w:after="0" w:line="240" w:lineRule="auto"/>
              <w:rPr>
                <w:rFonts w:cstheme="minorHAnsi"/>
              </w:rPr>
            </w:pPr>
            <w:r>
              <w:rPr>
                <w:rFonts w:cstheme="minorHAnsi"/>
                <w:iCs/>
              </w:rPr>
              <w:t xml:space="preserve">               </w:t>
            </w:r>
            <w:r w:rsidR="00C4073E" w:rsidRPr="001055F8">
              <w:rPr>
                <w:rFonts w:cstheme="minorHAnsi"/>
                <w:iCs/>
              </w:rPr>
              <w:t>02 ALG_AES_CBC_ISO9797_M1</w:t>
            </w:r>
            <w:r w:rsidR="00C4073E" w:rsidRPr="001055F8">
              <w:rPr>
                <w:rFonts w:cstheme="minorHAnsi"/>
              </w:rPr>
              <w:t>,</w:t>
            </w:r>
          </w:p>
          <w:p w:rsidR="00C4073E" w:rsidRPr="001055F8" w:rsidRDefault="00C4073E" w:rsidP="00C4073E">
            <w:pPr>
              <w:autoSpaceDE w:val="0"/>
              <w:autoSpaceDN w:val="0"/>
              <w:adjustRightInd w:val="0"/>
              <w:spacing w:after="0" w:line="240" w:lineRule="auto"/>
              <w:rPr>
                <w:rFonts w:cstheme="minorHAnsi"/>
              </w:rPr>
            </w:pPr>
            <w:r w:rsidRPr="001055F8">
              <w:rPr>
                <w:rFonts w:cstheme="minorHAnsi"/>
              </w:rPr>
              <w:tab/>
              <w:t xml:space="preserve">03 </w:t>
            </w:r>
            <w:r w:rsidRPr="001055F8">
              <w:rPr>
                <w:rFonts w:cstheme="minorHAnsi"/>
                <w:iCs/>
              </w:rPr>
              <w:t>ALG_AES_CBC_ISO9797_M2</w:t>
            </w:r>
            <w:r w:rsidRPr="001055F8">
              <w:rPr>
                <w:rFonts w:cstheme="minorHAnsi"/>
              </w:rPr>
              <w:t>,</w:t>
            </w:r>
          </w:p>
          <w:p w:rsidR="00C4073E" w:rsidRPr="001055F8" w:rsidRDefault="00C4073E" w:rsidP="00C4073E">
            <w:pPr>
              <w:autoSpaceDE w:val="0"/>
              <w:autoSpaceDN w:val="0"/>
              <w:adjustRightInd w:val="0"/>
              <w:spacing w:after="0" w:line="240" w:lineRule="auto"/>
              <w:rPr>
                <w:rFonts w:cstheme="minorHAnsi"/>
              </w:rPr>
            </w:pPr>
            <w:r w:rsidRPr="001055F8">
              <w:rPr>
                <w:rFonts w:cstheme="minorHAnsi"/>
              </w:rPr>
              <w:tab/>
              <w:t xml:space="preserve">04 </w:t>
            </w:r>
            <w:r w:rsidRPr="001055F8">
              <w:rPr>
                <w:rFonts w:cstheme="minorHAnsi"/>
                <w:iCs/>
              </w:rPr>
              <w:t>ALG_AES_CBC_PKCS5</w:t>
            </w:r>
            <w:r w:rsidRPr="001055F8">
              <w:rPr>
                <w:rFonts w:cstheme="minorHAnsi"/>
              </w:rPr>
              <w:t>,</w:t>
            </w:r>
          </w:p>
          <w:p w:rsidR="00C4073E" w:rsidRPr="001055F8" w:rsidRDefault="00C4073E" w:rsidP="00C4073E">
            <w:pPr>
              <w:autoSpaceDE w:val="0"/>
              <w:autoSpaceDN w:val="0"/>
              <w:adjustRightInd w:val="0"/>
              <w:spacing w:after="0" w:line="240" w:lineRule="auto"/>
              <w:rPr>
                <w:rFonts w:cstheme="minorHAnsi"/>
              </w:rPr>
            </w:pPr>
            <w:r w:rsidRPr="001055F8">
              <w:rPr>
                <w:rFonts w:cstheme="minorHAnsi"/>
              </w:rPr>
              <w:tab/>
              <w:t xml:space="preserve">05 </w:t>
            </w:r>
            <w:r w:rsidRPr="001055F8">
              <w:rPr>
                <w:rFonts w:cstheme="minorHAnsi"/>
                <w:iCs/>
              </w:rPr>
              <w:t>ALG_AES_BLOCK_128_ECB_NOPAD</w:t>
            </w:r>
            <w:r w:rsidRPr="001055F8">
              <w:rPr>
                <w:rFonts w:cstheme="minorHAnsi"/>
              </w:rPr>
              <w:t>,</w:t>
            </w:r>
            <w:r w:rsidRPr="001055F8">
              <w:rPr>
                <w:rFonts w:cstheme="minorHAnsi"/>
              </w:rPr>
              <w:tab/>
            </w:r>
            <w:r w:rsidRPr="001055F8">
              <w:rPr>
                <w:rFonts w:cstheme="minorHAnsi"/>
              </w:rPr>
              <w:tab/>
            </w:r>
            <w:r w:rsidRPr="001055F8">
              <w:rPr>
                <w:rFonts w:cstheme="minorHAnsi"/>
              </w:rPr>
              <w:tab/>
            </w:r>
          </w:p>
          <w:p w:rsidR="00C4073E" w:rsidRPr="001055F8" w:rsidRDefault="00C4073E" w:rsidP="00C4073E">
            <w:pPr>
              <w:autoSpaceDE w:val="0"/>
              <w:autoSpaceDN w:val="0"/>
              <w:adjustRightInd w:val="0"/>
              <w:spacing w:after="0" w:line="240" w:lineRule="auto"/>
              <w:rPr>
                <w:rFonts w:cstheme="minorHAnsi"/>
              </w:rPr>
            </w:pPr>
            <w:r w:rsidRPr="001055F8">
              <w:rPr>
                <w:rFonts w:cstheme="minorHAnsi"/>
              </w:rPr>
              <w:tab/>
              <w:t xml:space="preserve">06 </w:t>
            </w:r>
            <w:r w:rsidRPr="001055F8">
              <w:rPr>
                <w:rFonts w:cstheme="minorHAnsi"/>
                <w:iCs/>
              </w:rPr>
              <w:t>ALG_AES_ECB_ISO9797_M1</w:t>
            </w:r>
            <w:r w:rsidRPr="001055F8">
              <w:rPr>
                <w:rFonts w:cstheme="minorHAnsi"/>
              </w:rPr>
              <w:t>,</w:t>
            </w:r>
          </w:p>
          <w:p w:rsidR="00C4073E" w:rsidRPr="001055F8" w:rsidRDefault="00C4073E" w:rsidP="00C4073E">
            <w:pPr>
              <w:autoSpaceDE w:val="0"/>
              <w:autoSpaceDN w:val="0"/>
              <w:adjustRightInd w:val="0"/>
              <w:spacing w:after="0" w:line="240" w:lineRule="auto"/>
              <w:rPr>
                <w:rFonts w:cstheme="minorHAnsi"/>
              </w:rPr>
            </w:pPr>
            <w:r w:rsidRPr="001055F8">
              <w:rPr>
                <w:rFonts w:cstheme="minorHAnsi"/>
              </w:rPr>
              <w:tab/>
              <w:t xml:space="preserve">07 </w:t>
            </w:r>
            <w:r w:rsidRPr="001055F8">
              <w:rPr>
                <w:rFonts w:cstheme="minorHAnsi"/>
                <w:iCs/>
              </w:rPr>
              <w:t>ALG_AES_ECB_ISO9797_M2</w:t>
            </w:r>
            <w:r w:rsidRPr="001055F8">
              <w:rPr>
                <w:rFonts w:cstheme="minorHAnsi"/>
              </w:rPr>
              <w:t>,</w:t>
            </w:r>
          </w:p>
          <w:p w:rsidR="00C4073E" w:rsidRPr="001055F8" w:rsidRDefault="00C4073E" w:rsidP="00C4073E">
            <w:pPr>
              <w:autoSpaceDE w:val="0"/>
              <w:autoSpaceDN w:val="0"/>
              <w:adjustRightInd w:val="0"/>
              <w:spacing w:after="0" w:line="240" w:lineRule="auto"/>
              <w:rPr>
                <w:rFonts w:cstheme="minorHAnsi"/>
              </w:rPr>
            </w:pPr>
            <w:r w:rsidRPr="001055F8">
              <w:rPr>
                <w:rFonts w:cstheme="minorHAnsi"/>
              </w:rPr>
              <w:tab/>
              <w:t xml:space="preserve">08 </w:t>
            </w:r>
            <w:r w:rsidRPr="001055F8">
              <w:rPr>
                <w:rFonts w:cstheme="minorHAnsi"/>
                <w:iCs/>
              </w:rPr>
              <w:t>ALG_AES_ECB_PKCS5</w:t>
            </w:r>
            <w:r w:rsidRPr="001055F8">
              <w:rPr>
                <w:rFonts w:cstheme="minorHAnsi"/>
              </w:rPr>
              <w:t>,</w:t>
            </w:r>
          </w:p>
          <w:p w:rsidR="00C4073E" w:rsidRPr="001055F8" w:rsidRDefault="00C4073E" w:rsidP="00C4073E">
            <w:pPr>
              <w:autoSpaceDE w:val="0"/>
              <w:autoSpaceDN w:val="0"/>
              <w:adjustRightInd w:val="0"/>
              <w:spacing w:after="0" w:line="240" w:lineRule="auto"/>
              <w:rPr>
                <w:rFonts w:cstheme="minorHAnsi"/>
              </w:rPr>
            </w:pPr>
            <w:r w:rsidRPr="001055F8">
              <w:rPr>
                <w:rFonts w:cstheme="minorHAnsi"/>
              </w:rPr>
              <w:tab/>
              <w:t xml:space="preserve">09 </w:t>
            </w:r>
            <w:r w:rsidRPr="001055F8">
              <w:rPr>
                <w:rFonts w:cstheme="minorHAnsi"/>
                <w:iCs/>
              </w:rPr>
              <w:t>ALG_DES_CBC_ISO9797_M1</w:t>
            </w:r>
            <w:r w:rsidRPr="001055F8">
              <w:rPr>
                <w:rFonts w:cstheme="minorHAnsi"/>
              </w:rPr>
              <w:t>,</w:t>
            </w:r>
          </w:p>
          <w:p w:rsidR="00C4073E" w:rsidRPr="001055F8" w:rsidRDefault="00C4073E" w:rsidP="00C4073E">
            <w:pPr>
              <w:autoSpaceDE w:val="0"/>
              <w:autoSpaceDN w:val="0"/>
              <w:adjustRightInd w:val="0"/>
              <w:spacing w:after="0" w:line="240" w:lineRule="auto"/>
              <w:rPr>
                <w:rFonts w:cstheme="minorHAnsi"/>
              </w:rPr>
            </w:pPr>
            <w:r w:rsidRPr="001055F8">
              <w:rPr>
                <w:rFonts w:cstheme="minorHAnsi"/>
              </w:rPr>
              <w:tab/>
              <w:t xml:space="preserve">0A </w:t>
            </w:r>
            <w:r w:rsidRPr="001055F8">
              <w:rPr>
                <w:rFonts w:cstheme="minorHAnsi"/>
                <w:iCs/>
              </w:rPr>
              <w:t>ALG_DES_CBC_ISO9797_M2</w:t>
            </w:r>
            <w:r w:rsidRPr="001055F8">
              <w:rPr>
                <w:rFonts w:cstheme="minorHAnsi"/>
              </w:rPr>
              <w:t>,</w:t>
            </w:r>
          </w:p>
          <w:p w:rsidR="00C4073E" w:rsidRPr="001055F8" w:rsidRDefault="00C4073E" w:rsidP="00C4073E">
            <w:pPr>
              <w:autoSpaceDE w:val="0"/>
              <w:autoSpaceDN w:val="0"/>
              <w:adjustRightInd w:val="0"/>
              <w:spacing w:after="0" w:line="240" w:lineRule="auto"/>
              <w:rPr>
                <w:rFonts w:cstheme="minorHAnsi"/>
              </w:rPr>
            </w:pPr>
            <w:r w:rsidRPr="001055F8">
              <w:rPr>
                <w:rFonts w:cstheme="minorHAnsi"/>
              </w:rPr>
              <w:tab/>
              <w:t xml:space="preserve">0B </w:t>
            </w:r>
            <w:r w:rsidRPr="001055F8">
              <w:rPr>
                <w:rFonts w:cstheme="minorHAnsi"/>
                <w:iCs/>
              </w:rPr>
              <w:t>ALG_DES_CBC_NOPAD</w:t>
            </w:r>
            <w:r w:rsidRPr="001055F8">
              <w:rPr>
                <w:rFonts w:cstheme="minorHAnsi"/>
              </w:rPr>
              <w:t>,</w:t>
            </w:r>
          </w:p>
          <w:p w:rsidR="00C4073E" w:rsidRPr="001055F8" w:rsidRDefault="00C4073E" w:rsidP="00C4073E">
            <w:pPr>
              <w:autoSpaceDE w:val="0"/>
              <w:autoSpaceDN w:val="0"/>
              <w:adjustRightInd w:val="0"/>
              <w:spacing w:after="0" w:line="240" w:lineRule="auto"/>
              <w:rPr>
                <w:rFonts w:cstheme="minorHAnsi"/>
              </w:rPr>
            </w:pPr>
            <w:r w:rsidRPr="001055F8">
              <w:rPr>
                <w:rFonts w:cstheme="minorHAnsi"/>
              </w:rPr>
              <w:tab/>
              <w:t xml:space="preserve">0C </w:t>
            </w:r>
            <w:r w:rsidRPr="001055F8">
              <w:rPr>
                <w:rFonts w:cstheme="minorHAnsi"/>
                <w:iCs/>
              </w:rPr>
              <w:t>ALG_DES_CBC_PKCS5</w:t>
            </w:r>
            <w:r w:rsidRPr="001055F8">
              <w:rPr>
                <w:rFonts w:cstheme="minorHAnsi"/>
              </w:rPr>
              <w:t>,</w:t>
            </w:r>
            <w:r w:rsidRPr="001055F8">
              <w:rPr>
                <w:rFonts w:cstheme="minorHAnsi"/>
              </w:rPr>
              <w:tab/>
            </w:r>
            <w:r w:rsidRPr="001055F8">
              <w:rPr>
                <w:rFonts w:cstheme="minorHAnsi"/>
              </w:rPr>
              <w:tab/>
            </w:r>
            <w:r w:rsidRPr="001055F8">
              <w:rPr>
                <w:rFonts w:cstheme="minorHAnsi"/>
              </w:rPr>
              <w:tab/>
            </w:r>
          </w:p>
          <w:p w:rsidR="00C4073E" w:rsidRPr="001055F8" w:rsidRDefault="00C4073E" w:rsidP="00C4073E">
            <w:pPr>
              <w:autoSpaceDE w:val="0"/>
              <w:autoSpaceDN w:val="0"/>
              <w:adjustRightInd w:val="0"/>
              <w:spacing w:after="0" w:line="240" w:lineRule="auto"/>
              <w:rPr>
                <w:rFonts w:cstheme="minorHAnsi"/>
              </w:rPr>
            </w:pPr>
            <w:r w:rsidRPr="001055F8">
              <w:rPr>
                <w:rFonts w:cstheme="minorHAnsi"/>
              </w:rPr>
              <w:tab/>
              <w:t xml:space="preserve">0D </w:t>
            </w:r>
            <w:r w:rsidRPr="001055F8">
              <w:rPr>
                <w:rFonts w:cstheme="minorHAnsi"/>
                <w:iCs/>
              </w:rPr>
              <w:t>ALG_DES_ECB_ISO9797_M1</w:t>
            </w:r>
            <w:r w:rsidRPr="001055F8">
              <w:rPr>
                <w:rFonts w:cstheme="minorHAnsi"/>
              </w:rPr>
              <w:t>,</w:t>
            </w:r>
          </w:p>
          <w:p w:rsidR="00C4073E" w:rsidRPr="001055F8" w:rsidRDefault="00C4073E" w:rsidP="00C4073E">
            <w:pPr>
              <w:autoSpaceDE w:val="0"/>
              <w:autoSpaceDN w:val="0"/>
              <w:adjustRightInd w:val="0"/>
              <w:spacing w:after="0" w:line="240" w:lineRule="auto"/>
              <w:rPr>
                <w:rFonts w:cstheme="minorHAnsi"/>
              </w:rPr>
            </w:pPr>
            <w:r w:rsidRPr="001055F8">
              <w:rPr>
                <w:rFonts w:cstheme="minorHAnsi"/>
              </w:rPr>
              <w:tab/>
              <w:t xml:space="preserve">0E </w:t>
            </w:r>
            <w:r w:rsidRPr="001055F8">
              <w:rPr>
                <w:rFonts w:cstheme="minorHAnsi"/>
                <w:iCs/>
              </w:rPr>
              <w:t>ALG_DES_ECB_ISO9797_M2</w:t>
            </w:r>
            <w:r w:rsidRPr="001055F8">
              <w:rPr>
                <w:rFonts w:cstheme="minorHAnsi"/>
              </w:rPr>
              <w:t>,</w:t>
            </w:r>
          </w:p>
          <w:p w:rsidR="00C4073E" w:rsidRPr="001055F8" w:rsidRDefault="00C4073E" w:rsidP="00C4073E">
            <w:pPr>
              <w:autoSpaceDE w:val="0"/>
              <w:autoSpaceDN w:val="0"/>
              <w:adjustRightInd w:val="0"/>
              <w:spacing w:after="0" w:line="240" w:lineRule="auto"/>
              <w:rPr>
                <w:rFonts w:cstheme="minorHAnsi"/>
              </w:rPr>
            </w:pPr>
            <w:r w:rsidRPr="001055F8">
              <w:rPr>
                <w:rFonts w:cstheme="minorHAnsi"/>
              </w:rPr>
              <w:tab/>
              <w:t xml:space="preserve">0F </w:t>
            </w:r>
            <w:r w:rsidRPr="001055F8">
              <w:rPr>
                <w:rFonts w:cstheme="minorHAnsi"/>
                <w:iCs/>
              </w:rPr>
              <w:t>ALG_DES_ECB_NOPAD</w:t>
            </w:r>
            <w:r w:rsidRPr="001055F8">
              <w:rPr>
                <w:rFonts w:cstheme="minorHAnsi"/>
              </w:rPr>
              <w:t>,</w:t>
            </w:r>
          </w:p>
          <w:p w:rsidR="00C4073E" w:rsidRPr="001055F8" w:rsidRDefault="00C4073E" w:rsidP="00C4073E">
            <w:pPr>
              <w:pStyle w:val="NormalWeb"/>
              <w:numPr>
                <w:ilvl w:val="0"/>
                <w:numId w:val="19"/>
              </w:numPr>
              <w:spacing w:before="0" w:beforeAutospacing="0" w:after="0" w:afterAutospacing="0" w:line="0" w:lineRule="atLeast"/>
              <w:rPr>
                <w:rFonts w:asciiTheme="minorHAnsi" w:hAnsiTheme="minorHAnsi" w:cstheme="minorHAnsi"/>
                <w:sz w:val="22"/>
                <w:szCs w:val="22"/>
              </w:rPr>
            </w:pPr>
            <w:r w:rsidRPr="001055F8">
              <w:rPr>
                <w:rFonts w:asciiTheme="minorHAnsi" w:hAnsiTheme="minorHAnsi" w:cstheme="minorHAnsi"/>
                <w:sz w:val="22"/>
                <w:szCs w:val="22"/>
              </w:rPr>
              <w:t xml:space="preserve">10 </w:t>
            </w:r>
            <w:r w:rsidRPr="001055F8">
              <w:rPr>
                <w:rFonts w:asciiTheme="minorHAnsi" w:hAnsiTheme="minorHAnsi" w:cstheme="minorHAnsi"/>
                <w:iCs/>
                <w:sz w:val="22"/>
                <w:szCs w:val="22"/>
              </w:rPr>
              <w:t>ALG_DES_ECB_PKCS5</w:t>
            </w:r>
          </w:p>
          <w:p w:rsidR="00C4073E" w:rsidRPr="001055F8" w:rsidRDefault="00C4073E" w:rsidP="00C4073E">
            <w:pPr>
              <w:autoSpaceDE w:val="0"/>
              <w:autoSpaceDN w:val="0"/>
              <w:adjustRightInd w:val="0"/>
              <w:spacing w:after="0" w:line="240" w:lineRule="auto"/>
              <w:ind w:left="720"/>
              <w:rPr>
                <w:rFonts w:cstheme="minorHAnsi"/>
              </w:rPr>
            </w:pPr>
            <w:r w:rsidRPr="001055F8">
              <w:rPr>
                <w:rFonts w:cstheme="minorHAnsi"/>
                <w:iCs/>
              </w:rPr>
              <w:t>11 ALG_RSA_NOPAD</w:t>
            </w:r>
            <w:r w:rsidRPr="001055F8">
              <w:rPr>
                <w:rFonts w:cstheme="minorHAnsi"/>
              </w:rPr>
              <w:t>,</w:t>
            </w:r>
          </w:p>
          <w:p w:rsidR="00AC7A9D" w:rsidRPr="001674E4" w:rsidRDefault="00C4073E" w:rsidP="001674E4">
            <w:pPr>
              <w:pStyle w:val="NormalWeb"/>
              <w:spacing w:before="0" w:beforeAutospacing="0" w:after="0" w:afterAutospacing="0" w:line="0" w:lineRule="atLeast"/>
              <w:ind w:left="720"/>
              <w:rPr>
                <w:rFonts w:asciiTheme="minorHAnsi" w:hAnsiTheme="minorHAnsi" w:cstheme="minorHAnsi"/>
                <w:color w:val="000000"/>
                <w:sz w:val="22"/>
                <w:szCs w:val="22"/>
              </w:rPr>
            </w:pPr>
            <w:r w:rsidRPr="001055F8">
              <w:rPr>
                <w:rFonts w:asciiTheme="minorHAnsi" w:hAnsiTheme="minorHAnsi" w:cstheme="minorHAnsi"/>
                <w:sz w:val="22"/>
                <w:szCs w:val="22"/>
              </w:rPr>
              <w:t xml:space="preserve">12 </w:t>
            </w:r>
            <w:r w:rsidRPr="001055F8">
              <w:rPr>
                <w:rFonts w:asciiTheme="minorHAnsi" w:hAnsiTheme="minorHAnsi" w:cstheme="minorHAnsi"/>
                <w:iCs/>
                <w:sz w:val="22"/>
                <w:szCs w:val="22"/>
              </w:rPr>
              <w:t>ALG_RSA_PKCS1</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7B0641"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7B0641">
              <w:rPr>
                <w:rFonts w:asciiTheme="minorHAnsi" w:hAnsiTheme="minorHAnsi" w:cstheme="minorHAnsi"/>
                <w:color w:val="000000"/>
                <w:sz w:val="22"/>
                <w:szCs w:val="22"/>
              </w:rPr>
              <w:lastRenderedPageBreak/>
              <w:t>Le</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7B0641" w:rsidRDefault="00AC7A9D" w:rsidP="00345239">
            <w:pPr>
              <w:pStyle w:val="NormalWeb"/>
              <w:spacing w:before="0" w:beforeAutospacing="0" w:after="0" w:afterAutospacing="0" w:line="0" w:lineRule="atLeast"/>
              <w:rPr>
                <w:rFonts w:asciiTheme="minorHAnsi" w:hAnsiTheme="minorHAnsi" w:cstheme="minorHAnsi"/>
                <w:sz w:val="22"/>
                <w:szCs w:val="22"/>
              </w:rPr>
            </w:pPr>
            <w:r w:rsidRPr="007B0641">
              <w:rPr>
                <w:rFonts w:asciiTheme="minorHAnsi" w:hAnsiTheme="minorHAnsi" w:cstheme="minorHAnsi"/>
                <w:color w:val="000000"/>
                <w:sz w:val="22"/>
                <w:szCs w:val="22"/>
              </w:rPr>
              <w:t>Empty</w:t>
            </w:r>
          </w:p>
        </w:tc>
      </w:tr>
    </w:tbl>
    <w:p w:rsidR="00AC7A9D" w:rsidRDefault="00AC7A9D" w:rsidP="00AC7A9D"/>
    <w:p w:rsidR="00AC7A9D" w:rsidRPr="007177A2" w:rsidRDefault="00AC7A9D" w:rsidP="007177A2">
      <w:pPr>
        <w:rPr>
          <w:rFonts w:cstheme="minorHAnsi"/>
          <w:b/>
          <w:bCs/>
          <w:color w:val="000000"/>
          <w:sz w:val="24"/>
          <w:szCs w:val="24"/>
        </w:rPr>
      </w:pPr>
      <w:r>
        <w:rPr>
          <w:rFonts w:cstheme="minorHAnsi"/>
          <w:b/>
          <w:bCs/>
          <w:color w:val="000000"/>
          <w:sz w:val="24"/>
          <w:szCs w:val="24"/>
        </w:rPr>
        <w:t>MSE-</w:t>
      </w:r>
      <w:r w:rsidRPr="00D27AEB">
        <w:rPr>
          <w:rFonts w:cstheme="minorHAnsi"/>
          <w:b/>
          <w:bCs/>
          <w:color w:val="000000"/>
          <w:sz w:val="24"/>
          <w:szCs w:val="24"/>
        </w:rPr>
        <w:t>SE</w:t>
      </w:r>
      <w:r>
        <w:rPr>
          <w:rFonts w:cstheme="minorHAnsi"/>
          <w:b/>
          <w:bCs/>
          <w:color w:val="000000"/>
          <w:sz w:val="24"/>
          <w:szCs w:val="24"/>
        </w:rPr>
        <w:t>T:</w:t>
      </w:r>
      <w:r w:rsidRPr="00D27AEB">
        <w:rPr>
          <w:rFonts w:cstheme="minorHAnsi"/>
          <w:b/>
          <w:bCs/>
          <w:color w:val="000000"/>
          <w:sz w:val="24"/>
          <w:szCs w:val="24"/>
        </w:rPr>
        <w:t xml:space="preserve"> Response APDU</w:t>
      </w:r>
    </w:p>
    <w:tbl>
      <w:tblPr>
        <w:tblW w:w="0" w:type="auto"/>
        <w:tblInd w:w="117" w:type="dxa"/>
        <w:tblCellMar>
          <w:top w:w="15" w:type="dxa"/>
          <w:left w:w="15" w:type="dxa"/>
          <w:bottom w:w="15" w:type="dxa"/>
          <w:right w:w="15" w:type="dxa"/>
        </w:tblCellMar>
        <w:tblLook w:val="04A0"/>
      </w:tblPr>
      <w:tblGrid>
        <w:gridCol w:w="1444"/>
        <w:gridCol w:w="7941"/>
      </w:tblGrid>
      <w:tr w:rsidR="00AC7A9D" w:rsidRPr="00D27AEB" w:rsidTr="00B838CF">
        <w:trPr>
          <w:trHeight w:val="266"/>
        </w:trPr>
        <w:tc>
          <w:tcPr>
            <w:tcW w:w="1444"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b/>
                <w:bCs/>
                <w:color w:val="000000"/>
                <w:shd w:val="clear" w:color="auto" w:fill="CCCCCC"/>
              </w:rPr>
              <w:lastRenderedPageBreak/>
              <w:t>BYTE</w:t>
            </w:r>
          </w:p>
        </w:tc>
        <w:tc>
          <w:tcPr>
            <w:tcW w:w="7941"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b/>
                <w:bCs/>
                <w:color w:val="000000"/>
                <w:shd w:val="clear" w:color="auto" w:fill="CCCCCC"/>
              </w:rPr>
              <w:t>VALUE</w:t>
            </w:r>
          </w:p>
        </w:tc>
      </w:tr>
      <w:tr w:rsidR="00AC7A9D" w:rsidRPr="00D27AEB" w:rsidTr="00B838CF">
        <w:trPr>
          <w:trHeight w:val="266"/>
        </w:trPr>
        <w:tc>
          <w:tcPr>
            <w:tcW w:w="1444"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color w:val="000000"/>
              </w:rPr>
              <w:t>Data</w:t>
            </w:r>
          </w:p>
        </w:tc>
        <w:tc>
          <w:tcPr>
            <w:tcW w:w="794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rPr>
                <w:rFonts w:asciiTheme="minorHAnsi" w:hAnsiTheme="minorHAnsi" w:cstheme="minorHAnsi"/>
              </w:rPr>
            </w:pPr>
            <w:r w:rsidRPr="00D27AEB">
              <w:rPr>
                <w:rFonts w:asciiTheme="minorHAnsi" w:hAnsiTheme="minorHAnsi" w:cstheme="minorHAnsi"/>
                <w:color w:val="000000"/>
              </w:rPr>
              <w:t>Empty</w:t>
            </w:r>
          </w:p>
        </w:tc>
      </w:tr>
      <w:tr w:rsidR="00AC7A9D" w:rsidRPr="00D27AEB" w:rsidTr="00B838CF">
        <w:trPr>
          <w:trHeight w:val="278"/>
        </w:trPr>
        <w:tc>
          <w:tcPr>
            <w:tcW w:w="1444"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color w:val="000000"/>
              </w:rPr>
              <w:t>SW1 - SW2</w:t>
            </w:r>
          </w:p>
        </w:tc>
        <w:tc>
          <w:tcPr>
            <w:tcW w:w="794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rPr>
                <w:rFonts w:asciiTheme="minorHAnsi" w:hAnsiTheme="minorHAnsi" w:cstheme="minorHAnsi"/>
              </w:rPr>
            </w:pPr>
            <w:r w:rsidRPr="00D27AEB">
              <w:rPr>
                <w:rFonts w:asciiTheme="minorHAnsi" w:hAnsiTheme="minorHAnsi" w:cstheme="minorHAnsi"/>
                <w:color w:val="000000"/>
              </w:rPr>
              <w:t>Status Bytes</w:t>
            </w:r>
          </w:p>
        </w:tc>
      </w:tr>
    </w:tbl>
    <w:p w:rsidR="007F396B" w:rsidRDefault="007F396B" w:rsidP="007F396B">
      <w:pPr>
        <w:rPr>
          <w:rFonts w:asciiTheme="majorHAnsi" w:eastAsiaTheme="majorEastAsia" w:hAnsiTheme="majorHAnsi" w:cstheme="majorBidi"/>
          <w:color w:val="365F91" w:themeColor="accent1" w:themeShade="BF"/>
          <w:sz w:val="28"/>
          <w:szCs w:val="28"/>
        </w:rPr>
      </w:pPr>
      <w:r>
        <w:br w:type="page"/>
      </w:r>
    </w:p>
    <w:p w:rsidR="00AC7A9D" w:rsidRDefault="00AC7A9D" w:rsidP="00AC7A9D">
      <w:pPr>
        <w:pStyle w:val="Heading1"/>
      </w:pPr>
      <w:bookmarkStart w:id="87" w:name="_Toc402784695"/>
      <w:r w:rsidRPr="002C685D">
        <w:lastRenderedPageBreak/>
        <w:t>Key Agreement</w:t>
      </w:r>
      <w:bookmarkEnd w:id="87"/>
    </w:p>
    <w:p w:rsidR="007177A2" w:rsidRPr="007177A2" w:rsidRDefault="00663447" w:rsidP="007177A2">
      <w:r>
        <w:rPr>
          <w:rFonts w:cstheme="minorHAnsi"/>
          <w:color w:val="000000"/>
        </w:rPr>
        <w:t>The KEY AGREEMENT</w:t>
      </w:r>
      <w:r w:rsidRPr="00E517C3">
        <w:rPr>
          <w:rFonts w:cstheme="minorHAnsi"/>
          <w:color w:val="000000"/>
        </w:rPr>
        <w:t xml:space="preserve"> command</w:t>
      </w:r>
      <w:r>
        <w:rPr>
          <w:rFonts w:cstheme="minorHAnsi"/>
          <w:color w:val="000000"/>
        </w:rPr>
        <w:t xml:space="preserve"> generate share secret and store generated secret to the share secret container.</w:t>
      </w:r>
    </w:p>
    <w:p w:rsidR="00AC7A9D" w:rsidRPr="00B442F1" w:rsidRDefault="00AC7A9D" w:rsidP="00663447">
      <w:pPr>
        <w:spacing w:after="0"/>
        <w:rPr>
          <w:b/>
        </w:rPr>
      </w:pPr>
      <w:r>
        <w:rPr>
          <w:b/>
        </w:rPr>
        <w:t xml:space="preserve">Key Agreement: Command APDU </w:t>
      </w:r>
    </w:p>
    <w:tbl>
      <w:tblPr>
        <w:tblW w:w="0" w:type="auto"/>
        <w:tblInd w:w="117" w:type="dxa"/>
        <w:tblCellMar>
          <w:top w:w="15" w:type="dxa"/>
          <w:left w:w="15" w:type="dxa"/>
          <w:bottom w:w="15" w:type="dxa"/>
          <w:right w:w="15" w:type="dxa"/>
        </w:tblCellMar>
        <w:tblLook w:val="04A0"/>
      </w:tblPr>
      <w:tblGrid>
        <w:gridCol w:w="1620"/>
        <w:gridCol w:w="7830"/>
      </w:tblGrid>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b/>
                <w:bCs/>
                <w:color w:val="000000"/>
                <w:shd w:val="clear" w:color="auto" w:fill="CCCCCC"/>
              </w:rPr>
              <w:t>BYTE</w:t>
            </w:r>
          </w:p>
        </w:tc>
        <w:tc>
          <w:tcPr>
            <w:tcW w:w="783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b/>
                <w:bCs/>
                <w:color w:val="000000"/>
                <w:shd w:val="clear" w:color="auto" w:fill="CCCCCC"/>
              </w:rPr>
              <w:t>VALUE</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2C685D">
              <w:rPr>
                <w:rFonts w:asciiTheme="minorHAnsi" w:hAnsiTheme="minorHAnsi" w:cstheme="minorHAnsi"/>
                <w:color w:val="000000"/>
                <w:sz w:val="22"/>
                <w:szCs w:val="22"/>
              </w:rPr>
              <w:t>CLA</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rPr>
                <w:rFonts w:asciiTheme="minorHAnsi" w:hAnsiTheme="minorHAnsi" w:cstheme="minorHAnsi"/>
                <w:sz w:val="22"/>
                <w:szCs w:val="22"/>
              </w:rPr>
            </w:pPr>
            <w:r w:rsidRPr="002C685D">
              <w:rPr>
                <w:rFonts w:asciiTheme="minorHAnsi" w:hAnsiTheme="minorHAnsi" w:cstheme="minorHAnsi"/>
                <w:color w:val="000000"/>
                <w:sz w:val="22"/>
                <w:szCs w:val="22"/>
              </w:rPr>
              <w:t>00h</w:t>
            </w:r>
            <w:r w:rsidR="00B940F4">
              <w:rPr>
                <w:rFonts w:asciiTheme="minorHAnsi" w:hAnsiTheme="minorHAnsi" w:cstheme="minorHAnsi"/>
                <w:color w:val="000000"/>
                <w:sz w:val="22"/>
                <w:szCs w:val="22"/>
              </w:rPr>
              <w:t>-03h</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2C685D">
              <w:rPr>
                <w:rFonts w:asciiTheme="minorHAnsi" w:hAnsiTheme="minorHAnsi" w:cstheme="minorHAnsi"/>
                <w:color w:val="000000"/>
                <w:sz w:val="22"/>
                <w:szCs w:val="22"/>
              </w:rPr>
              <w:t>INS</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rPr>
                <w:rFonts w:asciiTheme="minorHAnsi" w:hAnsiTheme="minorHAnsi" w:cstheme="minorHAnsi"/>
                <w:sz w:val="22"/>
                <w:szCs w:val="22"/>
              </w:rPr>
            </w:pPr>
            <w:r w:rsidRPr="002C685D">
              <w:rPr>
                <w:rFonts w:asciiTheme="minorHAnsi" w:hAnsiTheme="minorHAnsi" w:cstheme="minorHAnsi"/>
                <w:color w:val="000000"/>
                <w:sz w:val="22"/>
                <w:szCs w:val="22"/>
              </w:rPr>
              <w:t>86h</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2C685D">
              <w:rPr>
                <w:rFonts w:asciiTheme="minorHAnsi" w:hAnsiTheme="minorHAnsi" w:cstheme="minorHAnsi"/>
                <w:color w:val="000000"/>
                <w:sz w:val="22"/>
                <w:szCs w:val="22"/>
              </w:rPr>
              <w:t>P1</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rPr>
                <w:rFonts w:asciiTheme="minorHAnsi" w:hAnsiTheme="minorHAnsi" w:cstheme="minorHAnsi"/>
                <w:sz w:val="22"/>
                <w:szCs w:val="22"/>
              </w:rPr>
            </w:pPr>
            <w:r w:rsidRPr="002C685D">
              <w:rPr>
                <w:rFonts w:asciiTheme="minorHAnsi" w:hAnsiTheme="minorHAnsi" w:cstheme="minorHAnsi"/>
                <w:color w:val="000000"/>
                <w:sz w:val="22"/>
                <w:szCs w:val="22"/>
              </w:rPr>
              <w:t>P1 table for key agreement</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2C685D">
              <w:rPr>
                <w:rFonts w:asciiTheme="minorHAnsi" w:hAnsiTheme="minorHAnsi" w:cstheme="minorHAnsi"/>
                <w:color w:val="000000"/>
                <w:sz w:val="22"/>
                <w:szCs w:val="22"/>
              </w:rPr>
              <w:t>P2</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rPr>
                <w:rFonts w:asciiTheme="minorHAnsi" w:hAnsiTheme="minorHAnsi" w:cstheme="minorHAnsi"/>
                <w:sz w:val="22"/>
                <w:szCs w:val="22"/>
              </w:rPr>
            </w:pPr>
            <w:r w:rsidRPr="002C685D">
              <w:rPr>
                <w:rFonts w:asciiTheme="minorHAnsi" w:hAnsiTheme="minorHAnsi" w:cstheme="minorHAnsi"/>
                <w:color w:val="000000"/>
                <w:sz w:val="22"/>
                <w:szCs w:val="22"/>
              </w:rPr>
              <w:t>00h</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2C685D">
              <w:rPr>
                <w:rFonts w:asciiTheme="minorHAnsi" w:hAnsiTheme="minorHAnsi" w:cstheme="minorHAnsi"/>
                <w:color w:val="000000"/>
                <w:sz w:val="22"/>
                <w:szCs w:val="22"/>
              </w:rPr>
              <w:t>Lc</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rPr>
                <w:rFonts w:asciiTheme="minorHAnsi" w:hAnsiTheme="minorHAnsi" w:cstheme="minorHAnsi"/>
                <w:sz w:val="22"/>
                <w:szCs w:val="22"/>
              </w:rPr>
            </w:pPr>
            <w:r w:rsidRPr="002C685D">
              <w:rPr>
                <w:rFonts w:asciiTheme="minorHAnsi" w:hAnsiTheme="minorHAnsi" w:cstheme="minorHAnsi"/>
                <w:color w:val="000000"/>
                <w:sz w:val="22"/>
                <w:szCs w:val="22"/>
              </w:rPr>
              <w:t>Data length</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2C685D">
              <w:rPr>
                <w:rFonts w:asciiTheme="minorHAnsi" w:hAnsiTheme="minorHAnsi" w:cstheme="minorHAnsi"/>
                <w:color w:val="000000"/>
                <w:sz w:val="22"/>
                <w:szCs w:val="22"/>
              </w:rPr>
              <w:t>Data</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rPr>
                <w:rFonts w:asciiTheme="minorHAnsi" w:hAnsiTheme="minorHAnsi" w:cstheme="minorHAnsi"/>
                <w:sz w:val="22"/>
                <w:szCs w:val="22"/>
              </w:rPr>
            </w:pPr>
            <w:r w:rsidRPr="002C685D">
              <w:rPr>
                <w:rFonts w:asciiTheme="minorHAnsi" w:hAnsiTheme="minorHAnsi" w:cstheme="minorHAnsi"/>
                <w:color w:val="000000"/>
                <w:sz w:val="22"/>
                <w:szCs w:val="22"/>
              </w:rPr>
              <w:t xml:space="preserve">Data </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2C685D">
              <w:rPr>
                <w:rFonts w:asciiTheme="minorHAnsi" w:hAnsiTheme="minorHAnsi" w:cstheme="minorHAnsi"/>
                <w:color w:val="000000"/>
                <w:sz w:val="22"/>
                <w:szCs w:val="22"/>
              </w:rPr>
              <w:t>Le</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rPr>
                <w:rFonts w:asciiTheme="minorHAnsi" w:hAnsiTheme="minorHAnsi" w:cstheme="minorHAnsi"/>
                <w:sz w:val="22"/>
                <w:szCs w:val="22"/>
              </w:rPr>
            </w:pPr>
            <w:r w:rsidRPr="002C685D">
              <w:rPr>
                <w:rFonts w:asciiTheme="minorHAnsi" w:hAnsiTheme="minorHAnsi" w:cstheme="minorHAnsi"/>
                <w:color w:val="000000"/>
                <w:sz w:val="22"/>
                <w:szCs w:val="22"/>
              </w:rPr>
              <w:t>Empty</w:t>
            </w:r>
          </w:p>
        </w:tc>
      </w:tr>
    </w:tbl>
    <w:p w:rsidR="00AC7A9D" w:rsidRDefault="00AC7A9D" w:rsidP="00AC7A9D">
      <w:pPr>
        <w:rPr>
          <w:b/>
          <w:sz w:val="18"/>
          <w:szCs w:val="18"/>
        </w:rPr>
      </w:pPr>
    </w:p>
    <w:p w:rsidR="00AC7A9D" w:rsidRPr="00B442F1" w:rsidRDefault="00AC7A9D" w:rsidP="00663447">
      <w:pPr>
        <w:spacing w:after="0"/>
        <w:rPr>
          <w:b/>
        </w:rPr>
      </w:pPr>
      <w:r>
        <w:rPr>
          <w:b/>
        </w:rPr>
        <w:t>P1</w:t>
      </w:r>
      <w:r w:rsidR="001B0C74" w:rsidRPr="001B0C74">
        <w:rPr>
          <w:b/>
        </w:rPr>
        <w:t>table</w:t>
      </w:r>
      <w:r>
        <w:rPr>
          <w:b/>
        </w:rPr>
        <w:t xml:space="preserve"> for key agreement</w:t>
      </w:r>
    </w:p>
    <w:tbl>
      <w:tblPr>
        <w:tblW w:w="0" w:type="auto"/>
        <w:tblInd w:w="117" w:type="dxa"/>
        <w:tblCellMar>
          <w:top w:w="15" w:type="dxa"/>
          <w:left w:w="15" w:type="dxa"/>
          <w:bottom w:w="15" w:type="dxa"/>
          <w:right w:w="15" w:type="dxa"/>
        </w:tblCellMar>
        <w:tblLook w:val="04A0"/>
      </w:tblPr>
      <w:tblGrid>
        <w:gridCol w:w="1620"/>
        <w:gridCol w:w="7830"/>
      </w:tblGrid>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Pr>
                <w:rFonts w:asciiTheme="minorHAnsi" w:hAnsiTheme="minorHAnsi" w:cstheme="minorHAnsi"/>
                <w:b/>
                <w:bCs/>
                <w:color w:val="000000"/>
                <w:shd w:val="clear" w:color="auto" w:fill="CCCCCC"/>
              </w:rPr>
              <w:t>Type</w:t>
            </w:r>
          </w:p>
        </w:tc>
        <w:tc>
          <w:tcPr>
            <w:tcW w:w="783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507D08" w:rsidRDefault="00AC7A9D" w:rsidP="00345239">
            <w:pPr>
              <w:pStyle w:val="NormalWeb"/>
              <w:spacing w:before="0" w:beforeAutospacing="0" w:after="0" w:afterAutospacing="0" w:line="0" w:lineRule="atLeast"/>
              <w:jc w:val="center"/>
              <w:rPr>
                <w:rFonts w:asciiTheme="minorHAnsi" w:hAnsiTheme="minorHAnsi" w:cstheme="minorHAnsi"/>
              </w:rPr>
            </w:pPr>
            <w:r w:rsidRPr="00507D08">
              <w:rPr>
                <w:rFonts w:asciiTheme="minorHAnsi" w:hAnsiTheme="minorHAnsi" w:cstheme="minorHAnsi"/>
                <w:b/>
                <w:bCs/>
                <w:color w:val="000000"/>
                <w:shd w:val="clear" w:color="auto" w:fill="CCCCCC"/>
              </w:rPr>
              <w:t>VALUE</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2C685D">
              <w:rPr>
                <w:rFonts w:asciiTheme="minorHAnsi" w:hAnsiTheme="minorHAnsi" w:cstheme="minorHAnsi"/>
                <w:color w:val="000000"/>
                <w:sz w:val="22"/>
                <w:szCs w:val="22"/>
              </w:rPr>
              <w:t>EC_FP_224</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rPr>
                <w:rFonts w:asciiTheme="minorHAnsi" w:hAnsiTheme="minorHAnsi" w:cstheme="minorHAnsi"/>
                <w:sz w:val="22"/>
                <w:szCs w:val="22"/>
              </w:rPr>
            </w:pPr>
            <w:r w:rsidRPr="002C685D">
              <w:rPr>
                <w:rFonts w:asciiTheme="minorHAnsi" w:hAnsiTheme="minorHAnsi" w:cstheme="minorHAnsi"/>
                <w:color w:val="000000"/>
                <w:sz w:val="22"/>
                <w:szCs w:val="22"/>
              </w:rPr>
              <w:t>12h</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2C685D">
              <w:rPr>
                <w:rFonts w:asciiTheme="minorHAnsi" w:hAnsiTheme="minorHAnsi" w:cstheme="minorHAnsi"/>
                <w:color w:val="000000"/>
                <w:sz w:val="22"/>
                <w:szCs w:val="22"/>
              </w:rPr>
              <w:t>EC_FP_256</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rPr>
                <w:rFonts w:asciiTheme="minorHAnsi" w:hAnsiTheme="minorHAnsi" w:cstheme="minorHAnsi"/>
                <w:sz w:val="22"/>
                <w:szCs w:val="22"/>
              </w:rPr>
            </w:pPr>
            <w:r w:rsidRPr="002C685D">
              <w:rPr>
                <w:rFonts w:asciiTheme="minorHAnsi" w:hAnsiTheme="minorHAnsi" w:cstheme="minorHAnsi"/>
                <w:color w:val="000000"/>
                <w:sz w:val="22"/>
                <w:szCs w:val="22"/>
              </w:rPr>
              <w:t>13h</w:t>
            </w:r>
          </w:p>
        </w:tc>
      </w:tr>
      <w:tr w:rsidR="00AC7A9D" w:rsidRPr="00507D08" w:rsidTr="00345239">
        <w:trPr>
          <w:trHeight w:val="15"/>
        </w:trPr>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2C685D">
              <w:rPr>
                <w:rFonts w:asciiTheme="minorHAnsi" w:hAnsiTheme="minorHAnsi" w:cstheme="minorHAnsi"/>
                <w:color w:val="000000"/>
                <w:sz w:val="22"/>
                <w:szCs w:val="22"/>
              </w:rPr>
              <w:t>EC_FP_384</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rPr>
                <w:rFonts w:asciiTheme="minorHAnsi" w:hAnsiTheme="minorHAnsi" w:cstheme="minorHAnsi"/>
                <w:sz w:val="22"/>
                <w:szCs w:val="22"/>
              </w:rPr>
            </w:pPr>
            <w:r w:rsidRPr="002C685D">
              <w:rPr>
                <w:rFonts w:asciiTheme="minorHAnsi" w:hAnsiTheme="minorHAnsi" w:cstheme="minorHAnsi"/>
                <w:color w:val="000000"/>
                <w:sz w:val="22"/>
                <w:szCs w:val="22"/>
              </w:rPr>
              <w:t>14h</w:t>
            </w:r>
          </w:p>
        </w:tc>
      </w:tr>
      <w:tr w:rsidR="00AC7A9D" w:rsidRPr="00507D08" w:rsidTr="00345239">
        <w:tc>
          <w:tcPr>
            <w:tcW w:w="16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jc w:val="center"/>
              <w:rPr>
                <w:rFonts w:asciiTheme="minorHAnsi" w:hAnsiTheme="minorHAnsi" w:cstheme="minorHAnsi"/>
                <w:sz w:val="22"/>
                <w:szCs w:val="22"/>
              </w:rPr>
            </w:pPr>
            <w:r w:rsidRPr="002C685D">
              <w:rPr>
                <w:rFonts w:asciiTheme="minorHAnsi" w:hAnsiTheme="minorHAnsi" w:cstheme="minorHAnsi"/>
                <w:color w:val="000000"/>
                <w:sz w:val="22"/>
                <w:szCs w:val="22"/>
              </w:rPr>
              <w:t>EC_FP_521</w:t>
            </w:r>
          </w:p>
        </w:tc>
        <w:tc>
          <w:tcPr>
            <w:tcW w:w="783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2C685D" w:rsidRDefault="00AC7A9D" w:rsidP="00345239">
            <w:pPr>
              <w:pStyle w:val="NormalWeb"/>
              <w:spacing w:before="0" w:beforeAutospacing="0" w:after="0" w:afterAutospacing="0" w:line="0" w:lineRule="atLeast"/>
              <w:rPr>
                <w:rFonts w:asciiTheme="minorHAnsi" w:hAnsiTheme="minorHAnsi" w:cstheme="minorHAnsi"/>
                <w:sz w:val="22"/>
                <w:szCs w:val="22"/>
              </w:rPr>
            </w:pPr>
            <w:r w:rsidRPr="002C685D">
              <w:rPr>
                <w:rFonts w:asciiTheme="minorHAnsi" w:hAnsiTheme="minorHAnsi" w:cstheme="minorHAnsi"/>
                <w:color w:val="000000"/>
                <w:sz w:val="22"/>
                <w:szCs w:val="22"/>
              </w:rPr>
              <w:t>15h</w:t>
            </w:r>
          </w:p>
        </w:tc>
      </w:tr>
    </w:tbl>
    <w:p w:rsidR="006C518B" w:rsidRDefault="006C518B" w:rsidP="00AC7A9D">
      <w:pPr>
        <w:autoSpaceDE w:val="0"/>
        <w:autoSpaceDN w:val="0"/>
        <w:adjustRightInd w:val="0"/>
        <w:spacing w:after="0" w:line="240" w:lineRule="auto"/>
        <w:rPr>
          <w:rFonts w:ascii="Courier New" w:hAnsi="Courier New" w:cs="Courier New"/>
          <w:iCs/>
          <w:color w:val="0000C0"/>
          <w:sz w:val="24"/>
          <w:szCs w:val="24"/>
        </w:rPr>
      </w:pPr>
    </w:p>
    <w:p w:rsidR="00AC7A9D" w:rsidRDefault="00AC7A9D" w:rsidP="00AC7A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AC7A9D" w:rsidRPr="00D27AEB" w:rsidRDefault="00AC7A9D" w:rsidP="00AC7A9D">
      <w:pPr>
        <w:spacing w:after="120" w:line="240" w:lineRule="auto"/>
        <w:rPr>
          <w:rFonts w:cstheme="minorHAnsi"/>
          <w:sz w:val="24"/>
          <w:szCs w:val="24"/>
        </w:rPr>
      </w:pPr>
      <w:r>
        <w:rPr>
          <w:b/>
        </w:rPr>
        <w:t xml:space="preserve">Key Agreement: </w:t>
      </w:r>
      <w:r w:rsidRPr="00D27AEB">
        <w:rPr>
          <w:rFonts w:cstheme="minorHAnsi"/>
          <w:b/>
          <w:bCs/>
          <w:color w:val="000000"/>
          <w:sz w:val="24"/>
          <w:szCs w:val="24"/>
        </w:rPr>
        <w:t>Response APDU</w:t>
      </w:r>
    </w:p>
    <w:tbl>
      <w:tblPr>
        <w:tblW w:w="0" w:type="auto"/>
        <w:tblInd w:w="117" w:type="dxa"/>
        <w:tblCellMar>
          <w:top w:w="15" w:type="dxa"/>
          <w:left w:w="15" w:type="dxa"/>
          <w:bottom w:w="15" w:type="dxa"/>
          <w:right w:w="15" w:type="dxa"/>
        </w:tblCellMar>
        <w:tblLook w:val="04A0"/>
      </w:tblPr>
      <w:tblGrid>
        <w:gridCol w:w="1440"/>
        <w:gridCol w:w="7920"/>
      </w:tblGrid>
      <w:tr w:rsidR="00AC7A9D" w:rsidRPr="00D27AEB" w:rsidTr="00345239">
        <w:tc>
          <w:tcPr>
            <w:tcW w:w="144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b/>
                <w:bCs/>
                <w:color w:val="000000"/>
                <w:shd w:val="clear" w:color="auto" w:fill="CCCCCC"/>
              </w:rPr>
              <w:t>BYTE</w:t>
            </w:r>
          </w:p>
        </w:tc>
        <w:tc>
          <w:tcPr>
            <w:tcW w:w="7920" w:type="dxa"/>
            <w:tcBorders>
              <w:top w:val="single" w:sz="6" w:space="0" w:color="000000"/>
              <w:left w:val="single" w:sz="6" w:space="0" w:color="000000"/>
              <w:bottom w:val="single" w:sz="6" w:space="0" w:color="000000"/>
              <w:right w:val="single" w:sz="6" w:space="0" w:color="000000"/>
            </w:tcBorders>
            <w:shd w:val="clear" w:color="auto" w:fill="CCCCCC"/>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b/>
                <w:bCs/>
                <w:color w:val="000000"/>
                <w:shd w:val="clear" w:color="auto" w:fill="CCCCCC"/>
              </w:rPr>
              <w:t>VALUE</w:t>
            </w:r>
          </w:p>
        </w:tc>
      </w:tr>
      <w:tr w:rsidR="00AC7A9D" w:rsidRPr="00D27AEB"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color w:val="000000"/>
              </w:rPr>
              <w:t>Data</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B11440" w:rsidP="00B11440">
            <w:pPr>
              <w:pStyle w:val="NormalWeb"/>
              <w:spacing w:before="0" w:beforeAutospacing="0" w:after="0" w:afterAutospacing="0" w:line="0" w:lineRule="atLeast"/>
              <w:rPr>
                <w:rFonts w:asciiTheme="minorHAnsi" w:hAnsiTheme="minorHAnsi" w:cstheme="minorHAnsi"/>
              </w:rPr>
            </w:pPr>
            <w:r>
              <w:rPr>
                <w:rFonts w:asciiTheme="minorHAnsi" w:hAnsiTheme="minorHAnsi" w:cstheme="minorHAnsi"/>
                <w:color w:val="000000"/>
              </w:rPr>
              <w:t>Public key for external entity</w:t>
            </w:r>
          </w:p>
        </w:tc>
      </w:tr>
      <w:tr w:rsidR="00AC7A9D" w:rsidRPr="00D27AEB" w:rsidTr="00345239">
        <w:tc>
          <w:tcPr>
            <w:tcW w:w="144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jc w:val="center"/>
              <w:rPr>
                <w:rFonts w:asciiTheme="minorHAnsi" w:hAnsiTheme="minorHAnsi" w:cstheme="minorHAnsi"/>
              </w:rPr>
            </w:pPr>
            <w:r w:rsidRPr="00D27AEB">
              <w:rPr>
                <w:rFonts w:asciiTheme="minorHAnsi" w:hAnsiTheme="minorHAnsi" w:cstheme="minorHAnsi"/>
                <w:color w:val="000000"/>
              </w:rPr>
              <w:t>SW1 - SW2</w:t>
            </w:r>
          </w:p>
        </w:tc>
        <w:tc>
          <w:tcPr>
            <w:tcW w:w="7920"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C7A9D" w:rsidRPr="00D27AEB" w:rsidRDefault="00AC7A9D" w:rsidP="00345239">
            <w:pPr>
              <w:pStyle w:val="NormalWeb"/>
              <w:spacing w:before="0" w:beforeAutospacing="0" w:after="0" w:afterAutospacing="0" w:line="0" w:lineRule="atLeast"/>
              <w:rPr>
                <w:rFonts w:asciiTheme="minorHAnsi" w:hAnsiTheme="minorHAnsi" w:cstheme="minorHAnsi"/>
              </w:rPr>
            </w:pPr>
            <w:r w:rsidRPr="00D27AEB">
              <w:rPr>
                <w:rFonts w:asciiTheme="minorHAnsi" w:hAnsiTheme="minorHAnsi" w:cstheme="minorHAnsi"/>
                <w:color w:val="000000"/>
              </w:rPr>
              <w:t>Status Bytes</w:t>
            </w:r>
          </w:p>
        </w:tc>
      </w:tr>
    </w:tbl>
    <w:p w:rsidR="008A08DD" w:rsidRPr="00DB2258" w:rsidRDefault="008A08DD" w:rsidP="00663447">
      <w:pPr>
        <w:rPr>
          <w:rFonts w:asciiTheme="majorHAnsi" w:eastAsiaTheme="majorEastAsia" w:hAnsiTheme="majorHAnsi" w:cstheme="majorBidi"/>
          <w:color w:val="365F91" w:themeColor="accent1" w:themeShade="BF"/>
          <w:sz w:val="28"/>
        </w:rPr>
      </w:pPr>
    </w:p>
    <w:sectPr w:rsidR="008A08DD" w:rsidRPr="00DB2258" w:rsidSect="000636F6">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Mazharul Islam" w:date="2014-11-28T10:39:00Z" w:initials="MI">
    <w:p w:rsidR="004D05AC" w:rsidRDefault="004D05AC">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sidRPr="00527C82">
        <w:rPr>
          <w:highlight w:val="red"/>
        </w:rPr>
        <w:t>27/11/2014:</w:t>
      </w:r>
      <w:r>
        <w:t xml:space="preserve"> </w:t>
      </w:r>
      <w:r w:rsidR="00202977">
        <w:t>Renamed</w:t>
      </w:r>
      <w:r>
        <w:t>.</w:t>
      </w:r>
    </w:p>
  </w:comment>
  <w:comment w:id="16" w:author="Mazharul Islam" w:date="2014-11-28T10:39:00Z" w:initials="MI">
    <w:p w:rsidR="004B72A1" w:rsidRDefault="004B72A1">
      <w:pPr>
        <w:pStyle w:val="CommentText"/>
      </w:pPr>
      <w:r>
        <w:rPr>
          <w:rStyle w:val="CommentReference"/>
        </w:rPr>
        <w:annotationRef/>
      </w:r>
      <w:r w:rsidRPr="004B72A1">
        <w:rPr>
          <w:rStyle w:val="CommentReference"/>
        </w:rPr>
        <w:annotationRef/>
      </w:r>
      <w:r w:rsidRPr="004B72A1">
        <w:rPr>
          <w:highlight w:val="red"/>
        </w:rPr>
        <w:t>27/11/2014:</w:t>
      </w:r>
      <w:r>
        <w:t xml:space="preserve"> Full procedure added.</w:t>
      </w:r>
    </w:p>
  </w:comment>
  <w:comment w:id="47" w:author="Mazharul Islam" w:date="2014-11-28T10:39:00Z" w:initials="MI">
    <w:p w:rsidR="004B72A1" w:rsidRDefault="004B72A1">
      <w:pPr>
        <w:pStyle w:val="CommentText"/>
      </w:pPr>
      <w:r>
        <w:rPr>
          <w:rStyle w:val="CommentReference"/>
        </w:rPr>
        <w:annotationRef/>
      </w:r>
      <w:r w:rsidRPr="004B72A1">
        <w:rPr>
          <w:highlight w:val="red"/>
        </w:rPr>
        <w:t>27/11/2014:</w:t>
      </w:r>
      <w:r>
        <w:t xml:space="preserve"> changed.</w:t>
      </w:r>
    </w:p>
  </w:comment>
  <w:comment w:id="64" w:author="Mazharul Islam" w:date="2014-11-28T10:39:00Z" w:initials="MI">
    <w:p w:rsidR="001B4A70" w:rsidRDefault="001B4A70">
      <w:pPr>
        <w:pStyle w:val="CommentText"/>
      </w:pPr>
      <w:r>
        <w:rPr>
          <w:rStyle w:val="CommentReference"/>
        </w:rPr>
        <w:annotationRef/>
      </w:r>
      <w:r>
        <w:rPr>
          <w:rStyle w:val="CommentReference"/>
        </w:rPr>
        <w:annotationRef/>
      </w:r>
      <w:r>
        <w:rPr>
          <w:rStyle w:val="CommentReference"/>
        </w:rPr>
        <w:annotationRef/>
      </w:r>
      <w:r>
        <w:rPr>
          <w:highlight w:val="red"/>
        </w:rPr>
        <w:t>27</w:t>
      </w:r>
      <w:r w:rsidRPr="008E4FF6">
        <w:rPr>
          <w:highlight w:val="red"/>
        </w:rPr>
        <w:t>/11/2014:</w:t>
      </w:r>
      <w:r>
        <w:t xml:space="preserve"> Line changed.</w:t>
      </w:r>
    </w:p>
  </w:comment>
  <w:comment w:id="73" w:author="Mazharul Islam" w:date="2014-11-28T15:58:00Z" w:initials="MI">
    <w:p w:rsidR="00B01B24" w:rsidRDefault="00B01B24">
      <w:pPr>
        <w:pStyle w:val="CommentText"/>
      </w:pPr>
      <w:r w:rsidRPr="00B01B24">
        <w:rPr>
          <w:rStyle w:val="CommentReference"/>
          <w:highlight w:val="red"/>
        </w:rPr>
        <w:annotationRef/>
      </w:r>
      <w:r w:rsidRPr="00B01B24">
        <w:rPr>
          <w:highlight w:val="red"/>
        </w:rPr>
        <w:t>28/11/2014:</w:t>
      </w:r>
      <w:r>
        <w:t xml:space="preserve"> changed.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3DB" w:rsidRDefault="001353DB" w:rsidP="000636F6">
      <w:pPr>
        <w:spacing w:after="0" w:line="240" w:lineRule="auto"/>
      </w:pPr>
      <w:r>
        <w:separator/>
      </w:r>
    </w:p>
  </w:endnote>
  <w:endnote w:type="continuationSeparator" w:id="1">
    <w:p w:rsidR="001353DB" w:rsidRDefault="001353DB" w:rsidP="000636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6455"/>
      <w:docPartObj>
        <w:docPartGallery w:val="Page Numbers (Bottom of Page)"/>
        <w:docPartUnique/>
      </w:docPartObj>
    </w:sdtPr>
    <w:sdtContent>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08"/>
          <w:gridCol w:w="468"/>
        </w:tblGrid>
        <w:tr w:rsidR="002D6A63" w:rsidTr="00CD55C6">
          <w:trPr>
            <w:trHeight w:val="353"/>
          </w:trPr>
          <w:tc>
            <w:tcPr>
              <w:tcW w:w="9108" w:type="dxa"/>
            </w:tcPr>
            <w:p w:rsidR="002D6A63" w:rsidRPr="002066AA" w:rsidRDefault="002D6A63" w:rsidP="00CD55C6">
              <w:pPr>
                <w:pStyle w:val="Footer"/>
                <w:jc w:val="center"/>
                <w:rPr>
                  <w:rFonts w:ascii="Century Gothic" w:hAnsi="Century Gothic"/>
                  <w:sz w:val="14"/>
                  <w:szCs w:val="14"/>
                </w:rPr>
              </w:pPr>
              <w:r>
                <w:rPr>
                  <w:rFonts w:ascii="Century Gothic" w:hAnsi="Century Gothic"/>
                  <w:i/>
                  <w:sz w:val="14"/>
                  <w:szCs w:val="14"/>
                </w:rPr>
                <w:t xml:space="preserve">This document is the proprietary property of </w:t>
              </w:r>
              <w:r w:rsidRPr="00B9706A">
                <w:rPr>
                  <w:rFonts w:ascii="Century Gothic" w:hAnsi="Century Gothic"/>
                  <w:b/>
                  <w:i/>
                  <w:sz w:val="14"/>
                  <w:szCs w:val="14"/>
                </w:rPr>
                <w:t>Kona Software Lab Ltd</w:t>
              </w:r>
              <w:r>
                <w:rPr>
                  <w:rFonts w:ascii="Century Gothic" w:hAnsi="Century Gothic"/>
                  <w:sz w:val="18"/>
                  <w:szCs w:val="14"/>
                </w:rPr>
                <w:t>.</w:t>
              </w:r>
            </w:p>
            <w:p w:rsidR="002D6A63" w:rsidRDefault="002D6A63" w:rsidP="00CD55C6">
              <w:pPr>
                <w:pStyle w:val="Footer"/>
                <w:jc w:val="center"/>
                <w:rPr>
                  <w:rFonts w:ascii="Century Gothic" w:hAnsi="Century Gothic"/>
                  <w:i/>
                  <w:sz w:val="14"/>
                  <w:szCs w:val="14"/>
                </w:rPr>
              </w:pPr>
              <w:r>
                <w:rPr>
                  <w:rFonts w:ascii="Century Gothic" w:hAnsi="Century Gothic"/>
                  <w:i/>
                  <w:sz w:val="14"/>
                  <w:szCs w:val="14"/>
                </w:rPr>
                <w:t>Copying or distributing the information contained herein is a breach of confidentiality agreement.</w:t>
              </w:r>
            </w:p>
            <w:p w:rsidR="002D6A63" w:rsidRDefault="002D6A63" w:rsidP="00CD55C6">
              <w:pPr>
                <w:pStyle w:val="Footer"/>
                <w:jc w:val="center"/>
                <w:rPr>
                  <w:rFonts w:ascii="Century Gothic" w:hAnsi="Century Gothic"/>
                  <w:i/>
                  <w:sz w:val="14"/>
                  <w:szCs w:val="14"/>
                </w:rPr>
              </w:pPr>
            </w:p>
          </w:tc>
          <w:tc>
            <w:tcPr>
              <w:tcW w:w="468" w:type="dxa"/>
            </w:tcPr>
            <w:p w:rsidR="002D6A63" w:rsidRDefault="00EE1FB5" w:rsidP="00CD55C6">
              <w:pPr>
                <w:pStyle w:val="Footer"/>
                <w:jc w:val="center"/>
                <w:rPr>
                  <w:rFonts w:ascii="Century Gothic" w:hAnsi="Century Gothic"/>
                  <w:i/>
                  <w:sz w:val="14"/>
                  <w:szCs w:val="14"/>
                </w:rPr>
              </w:pPr>
              <w:fldSimple w:instr=" PAGE   \* MERGEFORMAT ">
                <w:r w:rsidR="00B01B24">
                  <w:rPr>
                    <w:noProof/>
                  </w:rPr>
                  <w:t>19</w:t>
                </w:r>
              </w:fldSimple>
            </w:p>
          </w:tc>
        </w:tr>
      </w:tbl>
      <w:p w:rsidR="002D6A63" w:rsidRDefault="00EE1FB5" w:rsidP="00CD55C6">
        <w:pPr>
          <w:pStyle w:val="Footer"/>
        </w:pPr>
      </w:p>
    </w:sdtContent>
  </w:sdt>
  <w:p w:rsidR="002D6A63" w:rsidRPr="00C77F32" w:rsidRDefault="002D6A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3DB" w:rsidRDefault="001353DB" w:rsidP="000636F6">
      <w:pPr>
        <w:spacing w:after="0" w:line="240" w:lineRule="auto"/>
      </w:pPr>
      <w:r>
        <w:separator/>
      </w:r>
    </w:p>
  </w:footnote>
  <w:footnote w:type="continuationSeparator" w:id="1">
    <w:p w:rsidR="001353DB" w:rsidRDefault="001353DB" w:rsidP="000636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A63" w:rsidRPr="00203FB7" w:rsidRDefault="00EE1FB5" w:rsidP="00B20206">
    <w:pPr>
      <w:pStyle w:val="Header"/>
      <w:rPr>
        <w:b/>
      </w:rPr>
    </w:pPr>
    <w:r>
      <w:rPr>
        <w:b/>
        <w:noProof/>
      </w:rPr>
      <w:pict>
        <v:rect id="_x0000_s2067" style="position:absolute;margin-left:363.65pt;margin-top:-3.75pt;width:130.15pt;height:26.5pt;z-index:251662336" filled="f" stroked="f">
          <v:textbox style="mso-next-textbox:#_x0000_s2067">
            <w:txbxContent>
              <w:p w:rsidR="002D6A63" w:rsidRDefault="002D6A63" w:rsidP="00B20206">
                <w:pPr>
                  <w:jc w:val="right"/>
                </w:pPr>
                <w:r w:rsidRPr="00526BF8">
                  <w:rPr>
                    <w:noProof/>
                  </w:rPr>
                  <w:drawing>
                    <wp:inline distT="0" distB="0" distL="0" distR="0">
                      <wp:extent cx="1163702" cy="231113"/>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159" name="Picture 2"/>
                              <pic:cNvPicPr>
                                <a:picLocks noChangeAspect="1" noChangeArrowheads="1"/>
                              </pic:cNvPicPr>
                            </pic:nvPicPr>
                            <pic:blipFill>
                              <a:blip r:embed="rId1"/>
                              <a:stretch>
                                <a:fillRect/>
                              </a:stretch>
                            </pic:blipFill>
                            <pic:spPr bwMode="auto">
                              <a:xfrm>
                                <a:off x="0" y="0"/>
                                <a:ext cx="1163702" cy="231113"/>
                              </a:xfrm>
                              <a:prstGeom prst="rect">
                                <a:avLst/>
                              </a:prstGeom>
                              <a:noFill/>
                              <a:ln w="9525">
                                <a:noFill/>
                                <a:miter lim="800000"/>
                                <a:headEnd/>
                                <a:tailEnd/>
                              </a:ln>
                              <a:effectLst/>
                            </pic:spPr>
                          </pic:pic>
                        </a:graphicData>
                      </a:graphic>
                    </wp:inline>
                  </w:drawing>
                </w:r>
              </w:p>
            </w:txbxContent>
          </v:textbox>
        </v:rect>
      </w:pict>
    </w:r>
    <w:r w:rsidR="002D6A63">
      <w:rPr>
        <w:b/>
      </w:rPr>
      <w:t>Demo Applet: APDU Specification</w:t>
    </w:r>
  </w:p>
  <w:p w:rsidR="002D6A63" w:rsidRDefault="002D6A63" w:rsidP="00B20206">
    <w:pPr>
      <w:pStyle w:val="Header"/>
    </w:pPr>
    <w:r w:rsidRPr="00FE721B">
      <w:rPr>
        <w:rFonts w:ascii="Century Gothic" w:hAnsi="Century Gothic"/>
        <w:b/>
        <w:i/>
        <w:color w:val="FF0000"/>
        <w:sz w:val="18"/>
        <w:szCs w:val="14"/>
      </w:rPr>
      <w:t>KONA</w:t>
    </w:r>
    <w:r w:rsidRPr="00B9706A">
      <w:rPr>
        <w:rFonts w:ascii="Century Gothic" w:hAnsi="Century Gothic"/>
        <w:b/>
        <w:i/>
        <w:color w:val="00B050"/>
        <w:sz w:val="18"/>
        <w:szCs w:val="14"/>
      </w:rPr>
      <w:t>Software Lab Limited</w:t>
    </w:r>
    <w:r w:rsidRPr="00FE721B">
      <w:rPr>
        <w:rFonts w:ascii="Century Gothic" w:hAnsi="Century Gothic"/>
        <w:i/>
        <w:sz w:val="18"/>
        <w:szCs w:val="14"/>
      </w:rPr>
      <w:t xml:space="preserve">, </w:t>
    </w:r>
    <w:r>
      <w:rPr>
        <w:rFonts w:ascii="Century Gothic" w:hAnsi="Century Gothic"/>
        <w:i/>
        <w:sz w:val="18"/>
        <w:szCs w:val="14"/>
      </w:rPr>
      <w:t>May 2014</w:t>
    </w:r>
  </w:p>
  <w:p w:rsidR="002D6A63" w:rsidRPr="00B9706A" w:rsidRDefault="002D6A63" w:rsidP="00B9706A">
    <w:pPr>
      <w:pStyle w:val="Header"/>
    </w:pPr>
    <w:r>
      <w:rPr>
        <w:noProof/>
      </w:rPr>
      <w:drawing>
        <wp:anchor distT="0" distB="0" distL="114300" distR="114300" simplePos="0" relativeHeight="251663360" behindDoc="1" locked="0" layoutInCell="0" allowOverlap="1">
          <wp:simplePos x="0" y="0"/>
          <wp:positionH relativeFrom="margin">
            <wp:posOffset>1677253</wp:posOffset>
          </wp:positionH>
          <wp:positionV relativeFrom="margin">
            <wp:posOffset>1825141</wp:posOffset>
          </wp:positionV>
          <wp:extent cx="4382353" cy="6107373"/>
          <wp:effectExtent l="19050" t="0" r="0" b="0"/>
          <wp:wrapNone/>
          <wp:docPr id="20" name="Picture 20" descr="KSL-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SL-Symbol"/>
                  <pic:cNvPicPr>
                    <a:picLocks noChangeAspect="1" noChangeArrowheads="1"/>
                  </pic:cNvPicPr>
                </pic:nvPicPr>
                <pic:blipFill>
                  <a:blip r:embed="rId2">
                    <a:lum bright="70000" contrast="-70000"/>
                  </a:blip>
                  <a:srcRect/>
                  <a:stretch>
                    <a:fillRect/>
                  </a:stretch>
                </pic:blipFill>
                <pic:spPr bwMode="auto">
                  <a:xfrm>
                    <a:off x="0" y="0"/>
                    <a:ext cx="4382353" cy="6107373"/>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A63" w:rsidRPr="00203FB7" w:rsidRDefault="00EE1FB5" w:rsidP="00B9706A">
    <w:pPr>
      <w:pStyle w:val="Header"/>
      <w:rPr>
        <w:b/>
      </w:rPr>
    </w:pPr>
    <w:r>
      <w:rPr>
        <w:b/>
        <w:noProof/>
      </w:rPr>
      <w:pict>
        <v:rect id="_x0000_s2052" style="position:absolute;margin-left:363.65pt;margin-top:-3.75pt;width:130.15pt;height:26.5pt;z-index:251658240" filled="f" stroked="f">
          <v:textbox style="mso-next-textbox:#_x0000_s2052">
            <w:txbxContent>
              <w:p w:rsidR="002D6A63" w:rsidRDefault="002D6A63" w:rsidP="00B9706A">
                <w:pPr>
                  <w:jc w:val="right"/>
                </w:pPr>
                <w:r w:rsidRPr="00526BF8">
                  <w:rPr>
                    <w:noProof/>
                  </w:rPr>
                  <w:drawing>
                    <wp:inline distT="0" distB="0" distL="0" distR="0">
                      <wp:extent cx="1163702" cy="231113"/>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59" name="Picture 2"/>
                              <pic:cNvPicPr>
                                <a:picLocks noChangeAspect="1" noChangeArrowheads="1"/>
                              </pic:cNvPicPr>
                            </pic:nvPicPr>
                            <pic:blipFill>
                              <a:blip r:embed="rId1"/>
                              <a:stretch>
                                <a:fillRect/>
                              </a:stretch>
                            </pic:blipFill>
                            <pic:spPr bwMode="auto">
                              <a:xfrm>
                                <a:off x="0" y="0"/>
                                <a:ext cx="1163702" cy="231113"/>
                              </a:xfrm>
                              <a:prstGeom prst="rect">
                                <a:avLst/>
                              </a:prstGeom>
                              <a:noFill/>
                              <a:ln w="9525">
                                <a:noFill/>
                                <a:miter lim="800000"/>
                                <a:headEnd/>
                                <a:tailEnd/>
                              </a:ln>
                              <a:effectLst/>
                            </pic:spPr>
                          </pic:pic>
                        </a:graphicData>
                      </a:graphic>
                    </wp:inline>
                  </w:drawing>
                </w:r>
              </w:p>
            </w:txbxContent>
          </v:textbox>
        </v:rect>
      </w:pict>
    </w:r>
    <w:r w:rsidR="002D6A63">
      <w:rPr>
        <w:b/>
      </w:rPr>
      <w:t>Demo Applet: APDU Specification</w:t>
    </w:r>
  </w:p>
  <w:p w:rsidR="002D6A63" w:rsidRDefault="002D6A63" w:rsidP="00B9706A">
    <w:pPr>
      <w:pStyle w:val="Header"/>
    </w:pPr>
    <w:r w:rsidRPr="00FE721B">
      <w:rPr>
        <w:rFonts w:ascii="Century Gothic" w:hAnsi="Century Gothic"/>
        <w:b/>
        <w:i/>
        <w:color w:val="FF0000"/>
        <w:sz w:val="18"/>
        <w:szCs w:val="14"/>
      </w:rPr>
      <w:t>KONA</w:t>
    </w:r>
    <w:r w:rsidRPr="00B9706A">
      <w:rPr>
        <w:rFonts w:ascii="Century Gothic" w:hAnsi="Century Gothic"/>
        <w:b/>
        <w:i/>
        <w:color w:val="00B050"/>
        <w:sz w:val="18"/>
        <w:szCs w:val="14"/>
      </w:rPr>
      <w:t>Software Lab Limited</w:t>
    </w:r>
    <w:r w:rsidRPr="00FE721B">
      <w:rPr>
        <w:rFonts w:ascii="Century Gothic" w:hAnsi="Century Gothic"/>
        <w:i/>
        <w:sz w:val="18"/>
        <w:szCs w:val="14"/>
      </w:rPr>
      <w:t xml:space="preserve">, </w:t>
    </w:r>
    <w:r>
      <w:rPr>
        <w:rFonts w:ascii="Century Gothic" w:hAnsi="Century Gothic"/>
        <w:i/>
        <w:sz w:val="18"/>
        <w:szCs w:val="14"/>
      </w:rPr>
      <w:t>May 2014</w:t>
    </w:r>
  </w:p>
  <w:p w:rsidR="002D6A63" w:rsidRPr="00B9706A" w:rsidRDefault="00EE1FB5" w:rsidP="00B9706A">
    <w:pPr>
      <w:pStyle w:val="Header"/>
    </w:pPr>
    <w:r w:rsidRPr="00EE1FB5">
      <w:rPr>
        <w:rFonts w:ascii="Century Gothic" w:hAnsi="Century Gothic"/>
        <w:b/>
        <w:i/>
        <w:noProof/>
        <w:color w:val="FF0000"/>
        <w:sz w:val="18"/>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margin-left:133.05pt;margin-top:150.75pt;width:344.85pt;height:480.7pt;z-index:-251656192;mso-position-horizontal-relative:margin;mso-position-vertical-relative:margin" o:allowincell="f">
          <v:imagedata r:id="rId2" o:title="KSL-Symbol" gain="19661f" blacklevel="22938f"/>
          <w10:wrap anchorx="margin" anchory="margin"/>
        </v:shape>
      </w:pict>
    </w:r>
    <w:r w:rsidRPr="00EE1FB5">
      <w:rPr>
        <w:rFonts w:ascii="Century Gothic" w:hAnsi="Century Gothic"/>
        <w:b/>
        <w:i/>
        <w:noProof/>
        <w:color w:val="FF0000"/>
        <w:sz w:val="18"/>
        <w:szCs w:val="14"/>
      </w:rPr>
      <w:pict>
        <v:rect id="_x0000_s2056" style="position:absolute;margin-left:91.5pt;margin-top:235.8pt;width:294pt;height:60pt;rotation:-2750281fd;z-index:251659264" filled="f" stroked="f">
          <v:textbox style="mso-next-textbox:#_x0000_s2056">
            <w:txbxContent>
              <w:p w:rsidR="002D6A63" w:rsidRPr="00FE2FBD" w:rsidRDefault="002D6A63" w:rsidP="00FE2FBD"/>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1D23"/>
    <w:multiLevelType w:val="hybridMultilevel"/>
    <w:tmpl w:val="1654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37CA2"/>
    <w:multiLevelType w:val="hybridMultilevel"/>
    <w:tmpl w:val="B1429F0C"/>
    <w:lvl w:ilvl="0" w:tplc="05004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926DD"/>
    <w:multiLevelType w:val="hybridMultilevel"/>
    <w:tmpl w:val="383C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A630B"/>
    <w:multiLevelType w:val="hybridMultilevel"/>
    <w:tmpl w:val="72D01018"/>
    <w:lvl w:ilvl="0" w:tplc="A75AA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43897"/>
    <w:multiLevelType w:val="hybridMultilevel"/>
    <w:tmpl w:val="201A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66D64"/>
    <w:multiLevelType w:val="hybridMultilevel"/>
    <w:tmpl w:val="B76C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D0348"/>
    <w:multiLevelType w:val="multilevel"/>
    <w:tmpl w:val="10EA307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32E597E"/>
    <w:multiLevelType w:val="hybridMultilevel"/>
    <w:tmpl w:val="FD38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C2DB8"/>
    <w:multiLevelType w:val="multilevel"/>
    <w:tmpl w:val="4986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92087A"/>
    <w:multiLevelType w:val="hybridMultilevel"/>
    <w:tmpl w:val="4202922A"/>
    <w:lvl w:ilvl="0" w:tplc="A75AA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FA6F5C"/>
    <w:multiLevelType w:val="hybridMultilevel"/>
    <w:tmpl w:val="D794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453CBC"/>
    <w:multiLevelType w:val="multilevel"/>
    <w:tmpl w:val="9368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A52409"/>
    <w:multiLevelType w:val="hybridMultilevel"/>
    <w:tmpl w:val="33408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FD73673"/>
    <w:multiLevelType w:val="multilevel"/>
    <w:tmpl w:val="9D28AD0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nsid w:val="515E39AE"/>
    <w:multiLevelType w:val="hybridMultilevel"/>
    <w:tmpl w:val="196A4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65B1E66"/>
    <w:multiLevelType w:val="hybridMultilevel"/>
    <w:tmpl w:val="DC541E8A"/>
    <w:lvl w:ilvl="0" w:tplc="A75AA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170DA8"/>
    <w:multiLevelType w:val="hybridMultilevel"/>
    <w:tmpl w:val="191249F4"/>
    <w:lvl w:ilvl="0" w:tplc="A75AA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613773"/>
    <w:multiLevelType w:val="hybridMultilevel"/>
    <w:tmpl w:val="D7EC27C4"/>
    <w:lvl w:ilvl="0" w:tplc="A75AA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6F2BEF"/>
    <w:multiLevelType w:val="hybridMultilevel"/>
    <w:tmpl w:val="3D66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2D6E98"/>
    <w:multiLevelType w:val="hybridMultilevel"/>
    <w:tmpl w:val="FBB4BB90"/>
    <w:lvl w:ilvl="0" w:tplc="A75AA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07054F"/>
    <w:multiLevelType w:val="multilevel"/>
    <w:tmpl w:val="A988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074569"/>
    <w:multiLevelType w:val="hybridMultilevel"/>
    <w:tmpl w:val="0B38B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1572A1"/>
    <w:multiLevelType w:val="hybridMultilevel"/>
    <w:tmpl w:val="C166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1"/>
  </w:num>
  <w:num w:numId="4">
    <w:abstractNumId w:val="21"/>
  </w:num>
  <w:num w:numId="5">
    <w:abstractNumId w:val="20"/>
  </w:num>
  <w:num w:numId="6">
    <w:abstractNumId w:val="0"/>
  </w:num>
  <w:num w:numId="7">
    <w:abstractNumId w:val="2"/>
  </w:num>
  <w:num w:numId="8">
    <w:abstractNumId w:val="4"/>
  </w:num>
  <w:num w:numId="9">
    <w:abstractNumId w:val="5"/>
  </w:num>
  <w:num w:numId="10">
    <w:abstractNumId w:val="18"/>
  </w:num>
  <w:num w:numId="11">
    <w:abstractNumId w:val="22"/>
  </w:num>
  <w:num w:numId="12">
    <w:abstractNumId w:val="10"/>
  </w:num>
  <w:num w:numId="13">
    <w:abstractNumId w:val="6"/>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3"/>
  </w:num>
  <w:num w:numId="18">
    <w:abstractNumId w:val="19"/>
  </w:num>
  <w:num w:numId="19">
    <w:abstractNumId w:val="16"/>
  </w:num>
  <w:num w:numId="20">
    <w:abstractNumId w:val="1"/>
  </w:num>
  <w:num w:numId="21">
    <w:abstractNumId w:val="7"/>
  </w:num>
  <w:num w:numId="22">
    <w:abstractNumId w:val="17"/>
  </w:num>
  <w:num w:numId="23">
    <w:abstractNumId w:val="9"/>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trackRevisions/>
  <w:defaultTabStop w:val="720"/>
  <w:drawingGridHorizontalSpacing w:val="110"/>
  <w:displayHorizontalDrawingGridEvery w:val="2"/>
  <w:characterSpacingControl w:val="doNotCompress"/>
  <w:hdrShapeDefaults>
    <o:shapedefaults v:ext="edit" spidmax="36866"/>
    <o:shapelayout v:ext="edit">
      <o:idmap v:ext="edit" data="2"/>
    </o:shapelayout>
  </w:hdrShapeDefaults>
  <w:footnotePr>
    <w:footnote w:id="0"/>
    <w:footnote w:id="1"/>
  </w:footnotePr>
  <w:endnotePr>
    <w:endnote w:id="0"/>
    <w:endnote w:id="1"/>
  </w:endnotePr>
  <w:compat>
    <w:useFELayout/>
  </w:compat>
  <w:rsids>
    <w:rsidRoot w:val="003571F2"/>
    <w:rsid w:val="00000753"/>
    <w:rsid w:val="00000931"/>
    <w:rsid w:val="00001094"/>
    <w:rsid w:val="00004168"/>
    <w:rsid w:val="00004EBD"/>
    <w:rsid w:val="000052DC"/>
    <w:rsid w:val="000136ED"/>
    <w:rsid w:val="00014FDD"/>
    <w:rsid w:val="0001585D"/>
    <w:rsid w:val="00016CBB"/>
    <w:rsid w:val="00017418"/>
    <w:rsid w:val="000238FB"/>
    <w:rsid w:val="00036AAA"/>
    <w:rsid w:val="0004570A"/>
    <w:rsid w:val="00046A4D"/>
    <w:rsid w:val="00047DC2"/>
    <w:rsid w:val="000531D5"/>
    <w:rsid w:val="000543B1"/>
    <w:rsid w:val="000636F6"/>
    <w:rsid w:val="000653ED"/>
    <w:rsid w:val="000660EB"/>
    <w:rsid w:val="00071866"/>
    <w:rsid w:val="00072437"/>
    <w:rsid w:val="00076C0B"/>
    <w:rsid w:val="00077D77"/>
    <w:rsid w:val="00086B66"/>
    <w:rsid w:val="00087DD2"/>
    <w:rsid w:val="0009367F"/>
    <w:rsid w:val="000A5587"/>
    <w:rsid w:val="000A67BC"/>
    <w:rsid w:val="000A7615"/>
    <w:rsid w:val="000B0A5E"/>
    <w:rsid w:val="000B7F8E"/>
    <w:rsid w:val="000C4208"/>
    <w:rsid w:val="000D757D"/>
    <w:rsid w:val="000E10F8"/>
    <w:rsid w:val="000E148D"/>
    <w:rsid w:val="000E22CD"/>
    <w:rsid w:val="000E4322"/>
    <w:rsid w:val="000E452D"/>
    <w:rsid w:val="000E68AD"/>
    <w:rsid w:val="000F0262"/>
    <w:rsid w:val="000F068F"/>
    <w:rsid w:val="000F20C8"/>
    <w:rsid w:val="00101449"/>
    <w:rsid w:val="001055F8"/>
    <w:rsid w:val="0011029B"/>
    <w:rsid w:val="00110D6C"/>
    <w:rsid w:val="001158C2"/>
    <w:rsid w:val="001259C0"/>
    <w:rsid w:val="0013015E"/>
    <w:rsid w:val="00130BB3"/>
    <w:rsid w:val="00132910"/>
    <w:rsid w:val="00134862"/>
    <w:rsid w:val="001353DB"/>
    <w:rsid w:val="00136ABD"/>
    <w:rsid w:val="00136E19"/>
    <w:rsid w:val="0014004B"/>
    <w:rsid w:val="00141EE3"/>
    <w:rsid w:val="001440AE"/>
    <w:rsid w:val="0014693E"/>
    <w:rsid w:val="00147FDC"/>
    <w:rsid w:val="00150C88"/>
    <w:rsid w:val="0015225E"/>
    <w:rsid w:val="00160871"/>
    <w:rsid w:val="001613C7"/>
    <w:rsid w:val="00161F4B"/>
    <w:rsid w:val="00166B75"/>
    <w:rsid w:val="001674E4"/>
    <w:rsid w:val="001716DD"/>
    <w:rsid w:val="00176703"/>
    <w:rsid w:val="00182C44"/>
    <w:rsid w:val="00183494"/>
    <w:rsid w:val="001874E6"/>
    <w:rsid w:val="00194CB0"/>
    <w:rsid w:val="001957C9"/>
    <w:rsid w:val="001B0C74"/>
    <w:rsid w:val="001B1D80"/>
    <w:rsid w:val="001B28C7"/>
    <w:rsid w:val="001B4A70"/>
    <w:rsid w:val="001B4D0E"/>
    <w:rsid w:val="001B60AA"/>
    <w:rsid w:val="001C6443"/>
    <w:rsid w:val="001D3BF6"/>
    <w:rsid w:val="001D5137"/>
    <w:rsid w:val="001D638A"/>
    <w:rsid w:val="001E0568"/>
    <w:rsid w:val="001E14A4"/>
    <w:rsid w:val="001E2DE4"/>
    <w:rsid w:val="001E3459"/>
    <w:rsid w:val="001E36BB"/>
    <w:rsid w:val="001E4FB3"/>
    <w:rsid w:val="001E544A"/>
    <w:rsid w:val="0020001E"/>
    <w:rsid w:val="00202977"/>
    <w:rsid w:val="002065D2"/>
    <w:rsid w:val="00212010"/>
    <w:rsid w:val="0021235D"/>
    <w:rsid w:val="002133C5"/>
    <w:rsid w:val="00214C56"/>
    <w:rsid w:val="00217642"/>
    <w:rsid w:val="00222A8E"/>
    <w:rsid w:val="0022371A"/>
    <w:rsid w:val="00225E37"/>
    <w:rsid w:val="00226E4B"/>
    <w:rsid w:val="0023053B"/>
    <w:rsid w:val="002311F5"/>
    <w:rsid w:val="00234043"/>
    <w:rsid w:val="00236DE5"/>
    <w:rsid w:val="00241592"/>
    <w:rsid w:val="00241622"/>
    <w:rsid w:val="0024512F"/>
    <w:rsid w:val="002517FC"/>
    <w:rsid w:val="00260362"/>
    <w:rsid w:val="00260CFF"/>
    <w:rsid w:val="00265ED1"/>
    <w:rsid w:val="0026645B"/>
    <w:rsid w:val="002675E8"/>
    <w:rsid w:val="00270413"/>
    <w:rsid w:val="00274F0F"/>
    <w:rsid w:val="00276A05"/>
    <w:rsid w:val="00276B59"/>
    <w:rsid w:val="002915B9"/>
    <w:rsid w:val="0029377B"/>
    <w:rsid w:val="0029680F"/>
    <w:rsid w:val="00297247"/>
    <w:rsid w:val="002A0DF7"/>
    <w:rsid w:val="002A1410"/>
    <w:rsid w:val="002A1B0C"/>
    <w:rsid w:val="002A3738"/>
    <w:rsid w:val="002A4335"/>
    <w:rsid w:val="002A572F"/>
    <w:rsid w:val="002B0ABB"/>
    <w:rsid w:val="002B1965"/>
    <w:rsid w:val="002B4A73"/>
    <w:rsid w:val="002B5190"/>
    <w:rsid w:val="002C20B3"/>
    <w:rsid w:val="002C2737"/>
    <w:rsid w:val="002C364C"/>
    <w:rsid w:val="002C4452"/>
    <w:rsid w:val="002D0BB5"/>
    <w:rsid w:val="002D4B67"/>
    <w:rsid w:val="002D6A63"/>
    <w:rsid w:val="002D6B72"/>
    <w:rsid w:val="002D762C"/>
    <w:rsid w:val="002E2896"/>
    <w:rsid w:val="002F4E17"/>
    <w:rsid w:val="002F518C"/>
    <w:rsid w:val="002F52EC"/>
    <w:rsid w:val="0030125B"/>
    <w:rsid w:val="00302AC1"/>
    <w:rsid w:val="00304AC5"/>
    <w:rsid w:val="0031244C"/>
    <w:rsid w:val="003161DD"/>
    <w:rsid w:val="00317CF2"/>
    <w:rsid w:val="003208E5"/>
    <w:rsid w:val="00321497"/>
    <w:rsid w:val="00321D9A"/>
    <w:rsid w:val="0032212A"/>
    <w:rsid w:val="00325C11"/>
    <w:rsid w:val="00327A51"/>
    <w:rsid w:val="00332BB9"/>
    <w:rsid w:val="00333186"/>
    <w:rsid w:val="003340C3"/>
    <w:rsid w:val="00334A33"/>
    <w:rsid w:val="00334BF7"/>
    <w:rsid w:val="00345239"/>
    <w:rsid w:val="00346F35"/>
    <w:rsid w:val="00350B97"/>
    <w:rsid w:val="00351E4C"/>
    <w:rsid w:val="003571F2"/>
    <w:rsid w:val="00357D9C"/>
    <w:rsid w:val="00360D3D"/>
    <w:rsid w:val="00361D5D"/>
    <w:rsid w:val="003717B2"/>
    <w:rsid w:val="00372C78"/>
    <w:rsid w:val="003741F4"/>
    <w:rsid w:val="00380131"/>
    <w:rsid w:val="00384072"/>
    <w:rsid w:val="00384293"/>
    <w:rsid w:val="0038727E"/>
    <w:rsid w:val="00392E49"/>
    <w:rsid w:val="00393423"/>
    <w:rsid w:val="00395504"/>
    <w:rsid w:val="003956D9"/>
    <w:rsid w:val="00397203"/>
    <w:rsid w:val="003A00EB"/>
    <w:rsid w:val="003B4DD6"/>
    <w:rsid w:val="003B5532"/>
    <w:rsid w:val="003C1B3D"/>
    <w:rsid w:val="003C3307"/>
    <w:rsid w:val="003C3B63"/>
    <w:rsid w:val="003C3B85"/>
    <w:rsid w:val="003C7059"/>
    <w:rsid w:val="003C7377"/>
    <w:rsid w:val="003D1001"/>
    <w:rsid w:val="003D309C"/>
    <w:rsid w:val="003D3375"/>
    <w:rsid w:val="003D6EE0"/>
    <w:rsid w:val="003E2923"/>
    <w:rsid w:val="003E3D71"/>
    <w:rsid w:val="003E58E2"/>
    <w:rsid w:val="003E6D07"/>
    <w:rsid w:val="003E7822"/>
    <w:rsid w:val="003F07E4"/>
    <w:rsid w:val="003F1F5E"/>
    <w:rsid w:val="003F2284"/>
    <w:rsid w:val="003F353B"/>
    <w:rsid w:val="003F4D61"/>
    <w:rsid w:val="00403839"/>
    <w:rsid w:val="00406236"/>
    <w:rsid w:val="00410830"/>
    <w:rsid w:val="00430562"/>
    <w:rsid w:val="00440F3B"/>
    <w:rsid w:val="004445DB"/>
    <w:rsid w:val="00446EE1"/>
    <w:rsid w:val="00454CCF"/>
    <w:rsid w:val="00465A8F"/>
    <w:rsid w:val="00466933"/>
    <w:rsid w:val="00472EC8"/>
    <w:rsid w:val="00474043"/>
    <w:rsid w:val="00481833"/>
    <w:rsid w:val="00482DA0"/>
    <w:rsid w:val="004837B2"/>
    <w:rsid w:val="00483C04"/>
    <w:rsid w:val="00484976"/>
    <w:rsid w:val="00485445"/>
    <w:rsid w:val="004923FD"/>
    <w:rsid w:val="00493E0D"/>
    <w:rsid w:val="00494FC3"/>
    <w:rsid w:val="004963F3"/>
    <w:rsid w:val="004A0D2A"/>
    <w:rsid w:val="004A68B5"/>
    <w:rsid w:val="004B2675"/>
    <w:rsid w:val="004B3FE3"/>
    <w:rsid w:val="004B5F64"/>
    <w:rsid w:val="004B72A1"/>
    <w:rsid w:val="004C1532"/>
    <w:rsid w:val="004C3BD4"/>
    <w:rsid w:val="004C4BA1"/>
    <w:rsid w:val="004D05AC"/>
    <w:rsid w:val="004D0B73"/>
    <w:rsid w:val="004E54A2"/>
    <w:rsid w:val="004F2503"/>
    <w:rsid w:val="004F3ED4"/>
    <w:rsid w:val="0050397F"/>
    <w:rsid w:val="00507D08"/>
    <w:rsid w:val="00510E57"/>
    <w:rsid w:val="005140AB"/>
    <w:rsid w:val="00515F96"/>
    <w:rsid w:val="00516021"/>
    <w:rsid w:val="00523F7C"/>
    <w:rsid w:val="00524DCD"/>
    <w:rsid w:val="00525043"/>
    <w:rsid w:val="0052783D"/>
    <w:rsid w:val="005401D6"/>
    <w:rsid w:val="00541B49"/>
    <w:rsid w:val="00543D91"/>
    <w:rsid w:val="00555442"/>
    <w:rsid w:val="00563921"/>
    <w:rsid w:val="005652CE"/>
    <w:rsid w:val="00566E14"/>
    <w:rsid w:val="00571123"/>
    <w:rsid w:val="00572408"/>
    <w:rsid w:val="00577416"/>
    <w:rsid w:val="00585B37"/>
    <w:rsid w:val="00590010"/>
    <w:rsid w:val="00590DE9"/>
    <w:rsid w:val="00592D2E"/>
    <w:rsid w:val="005A10FF"/>
    <w:rsid w:val="005A2DDF"/>
    <w:rsid w:val="005A6C64"/>
    <w:rsid w:val="005B3EC4"/>
    <w:rsid w:val="005B581C"/>
    <w:rsid w:val="005B7A5A"/>
    <w:rsid w:val="005C2A23"/>
    <w:rsid w:val="005C4676"/>
    <w:rsid w:val="005D0B51"/>
    <w:rsid w:val="005D12AA"/>
    <w:rsid w:val="005D1C42"/>
    <w:rsid w:val="005D23E2"/>
    <w:rsid w:val="005D5246"/>
    <w:rsid w:val="005D65A7"/>
    <w:rsid w:val="005E042F"/>
    <w:rsid w:val="005E2259"/>
    <w:rsid w:val="005E2C5C"/>
    <w:rsid w:val="005E2D13"/>
    <w:rsid w:val="005E2DA7"/>
    <w:rsid w:val="005E4B8C"/>
    <w:rsid w:val="005F0F41"/>
    <w:rsid w:val="005F13AB"/>
    <w:rsid w:val="005F31AE"/>
    <w:rsid w:val="005F3ADA"/>
    <w:rsid w:val="00601605"/>
    <w:rsid w:val="00603C7C"/>
    <w:rsid w:val="00604724"/>
    <w:rsid w:val="00607F41"/>
    <w:rsid w:val="00611598"/>
    <w:rsid w:val="006156D5"/>
    <w:rsid w:val="006208CA"/>
    <w:rsid w:val="006211B9"/>
    <w:rsid w:val="00624593"/>
    <w:rsid w:val="0062540C"/>
    <w:rsid w:val="00626B64"/>
    <w:rsid w:val="00632E5F"/>
    <w:rsid w:val="006351A5"/>
    <w:rsid w:val="00635E22"/>
    <w:rsid w:val="006403C4"/>
    <w:rsid w:val="00640DAA"/>
    <w:rsid w:val="006424B0"/>
    <w:rsid w:val="00644B49"/>
    <w:rsid w:val="00646C39"/>
    <w:rsid w:val="00647BCF"/>
    <w:rsid w:val="00651648"/>
    <w:rsid w:val="00653347"/>
    <w:rsid w:val="0065508C"/>
    <w:rsid w:val="0065762B"/>
    <w:rsid w:val="0066196F"/>
    <w:rsid w:val="00663447"/>
    <w:rsid w:val="006636EB"/>
    <w:rsid w:val="00663A61"/>
    <w:rsid w:val="00663FF2"/>
    <w:rsid w:val="00665EA0"/>
    <w:rsid w:val="00670405"/>
    <w:rsid w:val="006709DC"/>
    <w:rsid w:val="00674223"/>
    <w:rsid w:val="0068047F"/>
    <w:rsid w:val="00683436"/>
    <w:rsid w:val="006850F7"/>
    <w:rsid w:val="00685D2C"/>
    <w:rsid w:val="00686EA6"/>
    <w:rsid w:val="00687B2D"/>
    <w:rsid w:val="00690510"/>
    <w:rsid w:val="0069297E"/>
    <w:rsid w:val="00692A12"/>
    <w:rsid w:val="00695B59"/>
    <w:rsid w:val="0069749B"/>
    <w:rsid w:val="006979C3"/>
    <w:rsid w:val="00697D07"/>
    <w:rsid w:val="006A0940"/>
    <w:rsid w:val="006A3979"/>
    <w:rsid w:val="006A507A"/>
    <w:rsid w:val="006A61A2"/>
    <w:rsid w:val="006A6955"/>
    <w:rsid w:val="006B188F"/>
    <w:rsid w:val="006B7A50"/>
    <w:rsid w:val="006C2C94"/>
    <w:rsid w:val="006C518B"/>
    <w:rsid w:val="006C6186"/>
    <w:rsid w:val="006C6816"/>
    <w:rsid w:val="006C71E7"/>
    <w:rsid w:val="006D6660"/>
    <w:rsid w:val="006D7689"/>
    <w:rsid w:val="006E071B"/>
    <w:rsid w:val="006E2FDF"/>
    <w:rsid w:val="006E4BAF"/>
    <w:rsid w:val="006E4E4D"/>
    <w:rsid w:val="006E7CCB"/>
    <w:rsid w:val="006F0F13"/>
    <w:rsid w:val="006F1213"/>
    <w:rsid w:val="006F5C5A"/>
    <w:rsid w:val="00700925"/>
    <w:rsid w:val="00702111"/>
    <w:rsid w:val="00705EC9"/>
    <w:rsid w:val="007177A2"/>
    <w:rsid w:val="00723604"/>
    <w:rsid w:val="00723944"/>
    <w:rsid w:val="00725B9F"/>
    <w:rsid w:val="00727139"/>
    <w:rsid w:val="00731A0B"/>
    <w:rsid w:val="007322A5"/>
    <w:rsid w:val="007372CC"/>
    <w:rsid w:val="007418B4"/>
    <w:rsid w:val="00741AAA"/>
    <w:rsid w:val="007431C6"/>
    <w:rsid w:val="00745890"/>
    <w:rsid w:val="0074625C"/>
    <w:rsid w:val="00747EDA"/>
    <w:rsid w:val="00753467"/>
    <w:rsid w:val="0075352B"/>
    <w:rsid w:val="0075405D"/>
    <w:rsid w:val="00755287"/>
    <w:rsid w:val="00756C24"/>
    <w:rsid w:val="00760073"/>
    <w:rsid w:val="0076012D"/>
    <w:rsid w:val="007631FD"/>
    <w:rsid w:val="007679F1"/>
    <w:rsid w:val="00777931"/>
    <w:rsid w:val="00781408"/>
    <w:rsid w:val="0078290E"/>
    <w:rsid w:val="0078456E"/>
    <w:rsid w:val="00784AC4"/>
    <w:rsid w:val="007A4160"/>
    <w:rsid w:val="007B0C93"/>
    <w:rsid w:val="007B1DD3"/>
    <w:rsid w:val="007B5A6E"/>
    <w:rsid w:val="007C08BB"/>
    <w:rsid w:val="007C7ECD"/>
    <w:rsid w:val="007D1555"/>
    <w:rsid w:val="007D16FF"/>
    <w:rsid w:val="007E293C"/>
    <w:rsid w:val="007E3F21"/>
    <w:rsid w:val="007E4BF9"/>
    <w:rsid w:val="007E556A"/>
    <w:rsid w:val="007F318E"/>
    <w:rsid w:val="007F396B"/>
    <w:rsid w:val="007F683A"/>
    <w:rsid w:val="0080123B"/>
    <w:rsid w:val="008039C2"/>
    <w:rsid w:val="00805DBA"/>
    <w:rsid w:val="0081237A"/>
    <w:rsid w:val="008125F6"/>
    <w:rsid w:val="00813E8F"/>
    <w:rsid w:val="00817C63"/>
    <w:rsid w:val="00822513"/>
    <w:rsid w:val="00824085"/>
    <w:rsid w:val="0082477F"/>
    <w:rsid w:val="00824C05"/>
    <w:rsid w:val="008301BD"/>
    <w:rsid w:val="00832641"/>
    <w:rsid w:val="008341E0"/>
    <w:rsid w:val="00841468"/>
    <w:rsid w:val="00842009"/>
    <w:rsid w:val="00842FEA"/>
    <w:rsid w:val="008475F9"/>
    <w:rsid w:val="00847C90"/>
    <w:rsid w:val="00851126"/>
    <w:rsid w:val="00851247"/>
    <w:rsid w:val="0086171D"/>
    <w:rsid w:val="0086252F"/>
    <w:rsid w:val="0087042A"/>
    <w:rsid w:val="00871B67"/>
    <w:rsid w:val="0087409D"/>
    <w:rsid w:val="00882295"/>
    <w:rsid w:val="0088272A"/>
    <w:rsid w:val="00884571"/>
    <w:rsid w:val="00885857"/>
    <w:rsid w:val="00886816"/>
    <w:rsid w:val="00891DA3"/>
    <w:rsid w:val="0089549F"/>
    <w:rsid w:val="008A08DD"/>
    <w:rsid w:val="008A2BCD"/>
    <w:rsid w:val="008A6CE8"/>
    <w:rsid w:val="008B1F2C"/>
    <w:rsid w:val="008B1FA8"/>
    <w:rsid w:val="008B3672"/>
    <w:rsid w:val="008B6D37"/>
    <w:rsid w:val="008B72A8"/>
    <w:rsid w:val="008C6E16"/>
    <w:rsid w:val="008D0A75"/>
    <w:rsid w:val="008D1285"/>
    <w:rsid w:val="008D2B4B"/>
    <w:rsid w:val="008D32BD"/>
    <w:rsid w:val="008D33C8"/>
    <w:rsid w:val="008D55B4"/>
    <w:rsid w:val="008E3585"/>
    <w:rsid w:val="008E3D05"/>
    <w:rsid w:val="008E61E4"/>
    <w:rsid w:val="008E78AF"/>
    <w:rsid w:val="008F62D9"/>
    <w:rsid w:val="008F70CB"/>
    <w:rsid w:val="00901AEB"/>
    <w:rsid w:val="0090691F"/>
    <w:rsid w:val="0090768C"/>
    <w:rsid w:val="009108D9"/>
    <w:rsid w:val="00913861"/>
    <w:rsid w:val="009300AB"/>
    <w:rsid w:val="00930E0B"/>
    <w:rsid w:val="0093389C"/>
    <w:rsid w:val="00934CFD"/>
    <w:rsid w:val="009356B0"/>
    <w:rsid w:val="00944394"/>
    <w:rsid w:val="009454F9"/>
    <w:rsid w:val="00945708"/>
    <w:rsid w:val="00951478"/>
    <w:rsid w:val="00954A74"/>
    <w:rsid w:val="0095589D"/>
    <w:rsid w:val="0095792C"/>
    <w:rsid w:val="009647C6"/>
    <w:rsid w:val="009663CD"/>
    <w:rsid w:val="00973D03"/>
    <w:rsid w:val="009742B3"/>
    <w:rsid w:val="00974445"/>
    <w:rsid w:val="00974A73"/>
    <w:rsid w:val="00975AAB"/>
    <w:rsid w:val="00976113"/>
    <w:rsid w:val="00984887"/>
    <w:rsid w:val="00985365"/>
    <w:rsid w:val="00986D13"/>
    <w:rsid w:val="00993EB1"/>
    <w:rsid w:val="009943DB"/>
    <w:rsid w:val="009A260C"/>
    <w:rsid w:val="009A6FA7"/>
    <w:rsid w:val="009B0C0C"/>
    <w:rsid w:val="009B324F"/>
    <w:rsid w:val="009C4C8D"/>
    <w:rsid w:val="009C5CAC"/>
    <w:rsid w:val="009C60D5"/>
    <w:rsid w:val="009D001C"/>
    <w:rsid w:val="009D52DF"/>
    <w:rsid w:val="009D57A0"/>
    <w:rsid w:val="009E25D1"/>
    <w:rsid w:val="009E46DF"/>
    <w:rsid w:val="009E527D"/>
    <w:rsid w:val="009E5D31"/>
    <w:rsid w:val="009E680F"/>
    <w:rsid w:val="009E75C6"/>
    <w:rsid w:val="009F01D8"/>
    <w:rsid w:val="009F1FEF"/>
    <w:rsid w:val="009F53AE"/>
    <w:rsid w:val="009F59C0"/>
    <w:rsid w:val="009F5ACA"/>
    <w:rsid w:val="009F5D34"/>
    <w:rsid w:val="00A004DA"/>
    <w:rsid w:val="00A04CC9"/>
    <w:rsid w:val="00A119D0"/>
    <w:rsid w:val="00A166DE"/>
    <w:rsid w:val="00A20260"/>
    <w:rsid w:val="00A2123A"/>
    <w:rsid w:val="00A30721"/>
    <w:rsid w:val="00A40D53"/>
    <w:rsid w:val="00A50A1D"/>
    <w:rsid w:val="00A525BE"/>
    <w:rsid w:val="00A54508"/>
    <w:rsid w:val="00A55603"/>
    <w:rsid w:val="00A57811"/>
    <w:rsid w:val="00A63548"/>
    <w:rsid w:val="00A65A82"/>
    <w:rsid w:val="00A67879"/>
    <w:rsid w:val="00A75748"/>
    <w:rsid w:val="00A827E9"/>
    <w:rsid w:val="00A850F9"/>
    <w:rsid w:val="00A85CBA"/>
    <w:rsid w:val="00A8608D"/>
    <w:rsid w:val="00A87891"/>
    <w:rsid w:val="00A93B56"/>
    <w:rsid w:val="00A948FB"/>
    <w:rsid w:val="00A97CCA"/>
    <w:rsid w:val="00AA228A"/>
    <w:rsid w:val="00AA27D6"/>
    <w:rsid w:val="00AA5C4C"/>
    <w:rsid w:val="00AA7F67"/>
    <w:rsid w:val="00AC1C60"/>
    <w:rsid w:val="00AC4671"/>
    <w:rsid w:val="00AC5400"/>
    <w:rsid w:val="00AC6E8D"/>
    <w:rsid w:val="00AC7A9D"/>
    <w:rsid w:val="00AD5D2F"/>
    <w:rsid w:val="00AD664D"/>
    <w:rsid w:val="00AD749C"/>
    <w:rsid w:val="00AE348C"/>
    <w:rsid w:val="00AE393E"/>
    <w:rsid w:val="00AF235A"/>
    <w:rsid w:val="00AF669D"/>
    <w:rsid w:val="00AF7491"/>
    <w:rsid w:val="00B01590"/>
    <w:rsid w:val="00B01B24"/>
    <w:rsid w:val="00B05932"/>
    <w:rsid w:val="00B106AC"/>
    <w:rsid w:val="00B11440"/>
    <w:rsid w:val="00B11E3D"/>
    <w:rsid w:val="00B14C7C"/>
    <w:rsid w:val="00B14E31"/>
    <w:rsid w:val="00B16CF3"/>
    <w:rsid w:val="00B16DFF"/>
    <w:rsid w:val="00B170DC"/>
    <w:rsid w:val="00B2009F"/>
    <w:rsid w:val="00B20206"/>
    <w:rsid w:val="00B21E32"/>
    <w:rsid w:val="00B230C2"/>
    <w:rsid w:val="00B2683A"/>
    <w:rsid w:val="00B26F37"/>
    <w:rsid w:val="00B32D36"/>
    <w:rsid w:val="00B529B9"/>
    <w:rsid w:val="00B539B6"/>
    <w:rsid w:val="00B60D5D"/>
    <w:rsid w:val="00B70202"/>
    <w:rsid w:val="00B70A3E"/>
    <w:rsid w:val="00B7332D"/>
    <w:rsid w:val="00B76972"/>
    <w:rsid w:val="00B76AA8"/>
    <w:rsid w:val="00B838CF"/>
    <w:rsid w:val="00B8573A"/>
    <w:rsid w:val="00B862F9"/>
    <w:rsid w:val="00B907B7"/>
    <w:rsid w:val="00B940F4"/>
    <w:rsid w:val="00B94D4B"/>
    <w:rsid w:val="00B9706A"/>
    <w:rsid w:val="00BA2EBC"/>
    <w:rsid w:val="00BA2F29"/>
    <w:rsid w:val="00BA6265"/>
    <w:rsid w:val="00BA6FEF"/>
    <w:rsid w:val="00BB075C"/>
    <w:rsid w:val="00BB26AB"/>
    <w:rsid w:val="00BB2DAD"/>
    <w:rsid w:val="00BB5418"/>
    <w:rsid w:val="00BC3941"/>
    <w:rsid w:val="00BC3B30"/>
    <w:rsid w:val="00BC7D26"/>
    <w:rsid w:val="00BD7C17"/>
    <w:rsid w:val="00BF041A"/>
    <w:rsid w:val="00BF1C8B"/>
    <w:rsid w:val="00BF2D4E"/>
    <w:rsid w:val="00C07C9B"/>
    <w:rsid w:val="00C10124"/>
    <w:rsid w:val="00C10A7B"/>
    <w:rsid w:val="00C11C94"/>
    <w:rsid w:val="00C124F6"/>
    <w:rsid w:val="00C12BCE"/>
    <w:rsid w:val="00C14231"/>
    <w:rsid w:val="00C30884"/>
    <w:rsid w:val="00C32F4C"/>
    <w:rsid w:val="00C33100"/>
    <w:rsid w:val="00C3757E"/>
    <w:rsid w:val="00C403BF"/>
    <w:rsid w:val="00C4073E"/>
    <w:rsid w:val="00C409AE"/>
    <w:rsid w:val="00C40EFE"/>
    <w:rsid w:val="00C41B84"/>
    <w:rsid w:val="00C44D1F"/>
    <w:rsid w:val="00C44DB1"/>
    <w:rsid w:val="00C45E68"/>
    <w:rsid w:val="00C471ED"/>
    <w:rsid w:val="00C526A4"/>
    <w:rsid w:val="00C5366B"/>
    <w:rsid w:val="00C56BD5"/>
    <w:rsid w:val="00C64563"/>
    <w:rsid w:val="00C700F4"/>
    <w:rsid w:val="00C74FED"/>
    <w:rsid w:val="00C7660C"/>
    <w:rsid w:val="00C77F32"/>
    <w:rsid w:val="00C90807"/>
    <w:rsid w:val="00C90FC0"/>
    <w:rsid w:val="00C93B2B"/>
    <w:rsid w:val="00C94878"/>
    <w:rsid w:val="00CA38B7"/>
    <w:rsid w:val="00CA3BCB"/>
    <w:rsid w:val="00CA698D"/>
    <w:rsid w:val="00CB09F9"/>
    <w:rsid w:val="00CB102A"/>
    <w:rsid w:val="00CB24EC"/>
    <w:rsid w:val="00CB3AA8"/>
    <w:rsid w:val="00CB4D70"/>
    <w:rsid w:val="00CB58C4"/>
    <w:rsid w:val="00CC4246"/>
    <w:rsid w:val="00CC58F8"/>
    <w:rsid w:val="00CD297F"/>
    <w:rsid w:val="00CD305E"/>
    <w:rsid w:val="00CD39CF"/>
    <w:rsid w:val="00CD55C6"/>
    <w:rsid w:val="00CD7ACD"/>
    <w:rsid w:val="00CE4F4F"/>
    <w:rsid w:val="00CF3B52"/>
    <w:rsid w:val="00D034AF"/>
    <w:rsid w:val="00D03D8B"/>
    <w:rsid w:val="00D11050"/>
    <w:rsid w:val="00D220C7"/>
    <w:rsid w:val="00D2293D"/>
    <w:rsid w:val="00D23120"/>
    <w:rsid w:val="00D25158"/>
    <w:rsid w:val="00D26A57"/>
    <w:rsid w:val="00D26B81"/>
    <w:rsid w:val="00D27AEB"/>
    <w:rsid w:val="00D27CE2"/>
    <w:rsid w:val="00D30BB2"/>
    <w:rsid w:val="00D33C17"/>
    <w:rsid w:val="00D35135"/>
    <w:rsid w:val="00D36DAB"/>
    <w:rsid w:val="00D42774"/>
    <w:rsid w:val="00D42A07"/>
    <w:rsid w:val="00D44E14"/>
    <w:rsid w:val="00D4642C"/>
    <w:rsid w:val="00D5140D"/>
    <w:rsid w:val="00D576B3"/>
    <w:rsid w:val="00D57797"/>
    <w:rsid w:val="00D6411D"/>
    <w:rsid w:val="00D6454D"/>
    <w:rsid w:val="00D66EFC"/>
    <w:rsid w:val="00D751AB"/>
    <w:rsid w:val="00D85B2D"/>
    <w:rsid w:val="00D90615"/>
    <w:rsid w:val="00D93D46"/>
    <w:rsid w:val="00D94A6F"/>
    <w:rsid w:val="00DA08AD"/>
    <w:rsid w:val="00DA2590"/>
    <w:rsid w:val="00DA6549"/>
    <w:rsid w:val="00DB1BD9"/>
    <w:rsid w:val="00DB2258"/>
    <w:rsid w:val="00DB3E0D"/>
    <w:rsid w:val="00DC4237"/>
    <w:rsid w:val="00DC4BA9"/>
    <w:rsid w:val="00DD07FE"/>
    <w:rsid w:val="00DD115A"/>
    <w:rsid w:val="00DD27DF"/>
    <w:rsid w:val="00DD3230"/>
    <w:rsid w:val="00DD5C4B"/>
    <w:rsid w:val="00DD7FEC"/>
    <w:rsid w:val="00DE00E3"/>
    <w:rsid w:val="00DE4FE6"/>
    <w:rsid w:val="00DE60D5"/>
    <w:rsid w:val="00DF0271"/>
    <w:rsid w:val="00DF1424"/>
    <w:rsid w:val="00DF1728"/>
    <w:rsid w:val="00E0147A"/>
    <w:rsid w:val="00E03979"/>
    <w:rsid w:val="00E06C0E"/>
    <w:rsid w:val="00E109DA"/>
    <w:rsid w:val="00E12A7A"/>
    <w:rsid w:val="00E13EE4"/>
    <w:rsid w:val="00E20F20"/>
    <w:rsid w:val="00E2125C"/>
    <w:rsid w:val="00E212FF"/>
    <w:rsid w:val="00E24600"/>
    <w:rsid w:val="00E25AA6"/>
    <w:rsid w:val="00E32053"/>
    <w:rsid w:val="00E33B05"/>
    <w:rsid w:val="00E3418E"/>
    <w:rsid w:val="00E343E4"/>
    <w:rsid w:val="00E34C14"/>
    <w:rsid w:val="00E37530"/>
    <w:rsid w:val="00E40B13"/>
    <w:rsid w:val="00E43A66"/>
    <w:rsid w:val="00E47B1B"/>
    <w:rsid w:val="00E505BE"/>
    <w:rsid w:val="00E517C3"/>
    <w:rsid w:val="00E63A04"/>
    <w:rsid w:val="00E65186"/>
    <w:rsid w:val="00E667C9"/>
    <w:rsid w:val="00E6769A"/>
    <w:rsid w:val="00E677A6"/>
    <w:rsid w:val="00E770B1"/>
    <w:rsid w:val="00E81F95"/>
    <w:rsid w:val="00E82C0A"/>
    <w:rsid w:val="00E8615E"/>
    <w:rsid w:val="00E8696B"/>
    <w:rsid w:val="00EA2900"/>
    <w:rsid w:val="00EB44D0"/>
    <w:rsid w:val="00EB44EF"/>
    <w:rsid w:val="00EB7D1D"/>
    <w:rsid w:val="00EC05F3"/>
    <w:rsid w:val="00ED23A1"/>
    <w:rsid w:val="00ED62E0"/>
    <w:rsid w:val="00EE1FB5"/>
    <w:rsid w:val="00EE2765"/>
    <w:rsid w:val="00EE323B"/>
    <w:rsid w:val="00EE5F8B"/>
    <w:rsid w:val="00EF152D"/>
    <w:rsid w:val="00EF536B"/>
    <w:rsid w:val="00F05B4D"/>
    <w:rsid w:val="00F13001"/>
    <w:rsid w:val="00F15FD2"/>
    <w:rsid w:val="00F257CA"/>
    <w:rsid w:val="00F30AEE"/>
    <w:rsid w:val="00F3368B"/>
    <w:rsid w:val="00F351F3"/>
    <w:rsid w:val="00F35B26"/>
    <w:rsid w:val="00F37C68"/>
    <w:rsid w:val="00F51E0C"/>
    <w:rsid w:val="00F52A59"/>
    <w:rsid w:val="00F52D28"/>
    <w:rsid w:val="00F55F3F"/>
    <w:rsid w:val="00F6176F"/>
    <w:rsid w:val="00F62527"/>
    <w:rsid w:val="00F64AA2"/>
    <w:rsid w:val="00F64C24"/>
    <w:rsid w:val="00F71391"/>
    <w:rsid w:val="00F72268"/>
    <w:rsid w:val="00F722A6"/>
    <w:rsid w:val="00F73700"/>
    <w:rsid w:val="00F747F7"/>
    <w:rsid w:val="00F853DE"/>
    <w:rsid w:val="00F87606"/>
    <w:rsid w:val="00F95297"/>
    <w:rsid w:val="00F9693C"/>
    <w:rsid w:val="00FA164A"/>
    <w:rsid w:val="00FA2C15"/>
    <w:rsid w:val="00FA2C39"/>
    <w:rsid w:val="00FA3AA4"/>
    <w:rsid w:val="00FB3DDB"/>
    <w:rsid w:val="00FC1127"/>
    <w:rsid w:val="00FC2ACC"/>
    <w:rsid w:val="00FC6110"/>
    <w:rsid w:val="00FD14D3"/>
    <w:rsid w:val="00FD2F9B"/>
    <w:rsid w:val="00FE2FBD"/>
    <w:rsid w:val="00FE7D9D"/>
    <w:rsid w:val="00FF0BCE"/>
    <w:rsid w:val="00FF75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3AB"/>
  </w:style>
  <w:style w:type="paragraph" w:styleId="Heading1">
    <w:name w:val="heading 1"/>
    <w:basedOn w:val="Normal"/>
    <w:next w:val="Normal"/>
    <w:link w:val="Heading1Char"/>
    <w:uiPriority w:val="9"/>
    <w:qFormat/>
    <w:rsid w:val="003571F2"/>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5A82"/>
    <w:pPr>
      <w:keepNext/>
      <w:keepLines/>
      <w:numPr>
        <w:ilvl w:val="1"/>
        <w:numId w:val="14"/>
      </w:numPr>
      <w:spacing w:before="200" w:after="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A65A82"/>
    <w:pPr>
      <w:keepNext/>
      <w:keepLines/>
      <w:numPr>
        <w:ilvl w:val="2"/>
        <w:numId w:val="14"/>
      </w:numPr>
      <w:spacing w:before="200" w:after="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89549F"/>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49F"/>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1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5190"/>
    <w:pPr>
      <w:outlineLvl w:val="9"/>
    </w:pPr>
  </w:style>
  <w:style w:type="paragraph" w:styleId="TOC1">
    <w:name w:val="toc 1"/>
    <w:basedOn w:val="Normal"/>
    <w:next w:val="Normal"/>
    <w:autoRedefine/>
    <w:uiPriority w:val="39"/>
    <w:unhideWhenUsed/>
    <w:rsid w:val="002B5190"/>
    <w:pPr>
      <w:spacing w:after="100"/>
    </w:pPr>
  </w:style>
  <w:style w:type="character" w:styleId="Hyperlink">
    <w:name w:val="Hyperlink"/>
    <w:basedOn w:val="DefaultParagraphFont"/>
    <w:uiPriority w:val="99"/>
    <w:unhideWhenUsed/>
    <w:rsid w:val="002B5190"/>
    <w:rPr>
      <w:color w:val="0000FF" w:themeColor="hyperlink"/>
      <w:u w:val="single"/>
    </w:rPr>
  </w:style>
  <w:style w:type="paragraph" w:styleId="BalloonText">
    <w:name w:val="Balloon Text"/>
    <w:basedOn w:val="Normal"/>
    <w:link w:val="BalloonTextChar"/>
    <w:uiPriority w:val="99"/>
    <w:semiHidden/>
    <w:unhideWhenUsed/>
    <w:rsid w:val="002B5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190"/>
    <w:rPr>
      <w:rFonts w:ascii="Tahoma" w:hAnsi="Tahoma" w:cs="Tahoma"/>
      <w:sz w:val="16"/>
      <w:szCs w:val="16"/>
    </w:rPr>
  </w:style>
  <w:style w:type="paragraph" w:styleId="Header">
    <w:name w:val="header"/>
    <w:basedOn w:val="Normal"/>
    <w:link w:val="HeaderChar"/>
    <w:uiPriority w:val="99"/>
    <w:unhideWhenUsed/>
    <w:rsid w:val="0006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6F6"/>
  </w:style>
  <w:style w:type="paragraph" w:styleId="Footer">
    <w:name w:val="footer"/>
    <w:basedOn w:val="Normal"/>
    <w:link w:val="FooterChar"/>
    <w:uiPriority w:val="99"/>
    <w:unhideWhenUsed/>
    <w:rsid w:val="0006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6F6"/>
  </w:style>
  <w:style w:type="character" w:customStyle="1" w:styleId="Heading2Char">
    <w:name w:val="Heading 2 Char"/>
    <w:basedOn w:val="DefaultParagraphFont"/>
    <w:link w:val="Heading2"/>
    <w:uiPriority w:val="9"/>
    <w:rsid w:val="00A65A82"/>
    <w:rPr>
      <w:rFonts w:asciiTheme="majorHAnsi" w:eastAsiaTheme="majorEastAsia" w:hAnsiTheme="majorHAnsi" w:cstheme="majorBidi"/>
      <w:b/>
      <w:bCs/>
      <w:color w:val="365F91" w:themeColor="accent1" w:themeShade="BF"/>
      <w:sz w:val="26"/>
      <w:szCs w:val="26"/>
    </w:rPr>
  </w:style>
  <w:style w:type="table" w:styleId="TableGrid">
    <w:name w:val="Table Grid"/>
    <w:basedOn w:val="TableNormal"/>
    <w:uiPriority w:val="59"/>
    <w:rsid w:val="00AD74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63A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309C"/>
  </w:style>
  <w:style w:type="paragraph" w:styleId="ListParagraph">
    <w:name w:val="List Paragraph"/>
    <w:basedOn w:val="Normal"/>
    <w:uiPriority w:val="34"/>
    <w:qFormat/>
    <w:rsid w:val="00C90FC0"/>
    <w:pPr>
      <w:ind w:left="720"/>
      <w:contextualSpacing/>
    </w:pPr>
  </w:style>
  <w:style w:type="character" w:customStyle="1" w:styleId="Heading3Char">
    <w:name w:val="Heading 3 Char"/>
    <w:basedOn w:val="DefaultParagraphFont"/>
    <w:link w:val="Heading3"/>
    <w:uiPriority w:val="9"/>
    <w:rsid w:val="00A65A82"/>
    <w:rPr>
      <w:rFonts w:eastAsiaTheme="majorEastAsia" w:cstheme="majorBidi"/>
      <w:b/>
      <w:bCs/>
      <w:color w:val="365F91" w:themeColor="accent1" w:themeShade="BF"/>
      <w:sz w:val="24"/>
    </w:rPr>
  </w:style>
  <w:style w:type="paragraph" w:styleId="TOC3">
    <w:name w:val="toc 3"/>
    <w:basedOn w:val="Normal"/>
    <w:next w:val="Normal"/>
    <w:autoRedefine/>
    <w:uiPriority w:val="39"/>
    <w:unhideWhenUsed/>
    <w:rsid w:val="008D1285"/>
    <w:pPr>
      <w:spacing w:after="100"/>
      <w:ind w:left="440"/>
    </w:pPr>
  </w:style>
  <w:style w:type="character" w:customStyle="1" w:styleId="Heading4Char">
    <w:name w:val="Heading 4 Char"/>
    <w:basedOn w:val="DefaultParagraphFont"/>
    <w:link w:val="Heading4"/>
    <w:uiPriority w:val="9"/>
    <w:rsid w:val="008954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49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8954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49F"/>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AC7A9D"/>
  </w:style>
  <w:style w:type="character" w:styleId="HTMLCode">
    <w:name w:val="HTML Code"/>
    <w:basedOn w:val="DefaultParagraphFont"/>
    <w:uiPriority w:val="99"/>
    <w:semiHidden/>
    <w:unhideWhenUsed/>
    <w:rsid w:val="00AC7A9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C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7A9D"/>
    <w:rPr>
      <w:rFonts w:ascii="Courier New" w:eastAsia="Times New Roman" w:hAnsi="Courier New" w:cs="Courier New"/>
      <w:sz w:val="20"/>
      <w:szCs w:val="20"/>
    </w:rPr>
  </w:style>
  <w:style w:type="paragraph" w:styleId="NoSpacing">
    <w:name w:val="No Spacing"/>
    <w:uiPriority w:val="1"/>
    <w:qFormat/>
    <w:rsid w:val="00AC7A9D"/>
    <w:pPr>
      <w:spacing w:after="0" w:line="240" w:lineRule="auto"/>
    </w:pPr>
  </w:style>
  <w:style w:type="paragraph" w:styleId="TOC2">
    <w:name w:val="toc 2"/>
    <w:basedOn w:val="Normal"/>
    <w:next w:val="Normal"/>
    <w:autoRedefine/>
    <w:uiPriority w:val="39"/>
    <w:unhideWhenUsed/>
    <w:rsid w:val="00AC7A9D"/>
    <w:pPr>
      <w:spacing w:after="100"/>
      <w:ind w:left="220"/>
    </w:pPr>
  </w:style>
  <w:style w:type="paragraph" w:styleId="TOC4">
    <w:name w:val="toc 4"/>
    <w:basedOn w:val="Normal"/>
    <w:next w:val="Normal"/>
    <w:autoRedefine/>
    <w:uiPriority w:val="39"/>
    <w:unhideWhenUsed/>
    <w:rsid w:val="00AC7A9D"/>
    <w:pPr>
      <w:spacing w:after="100"/>
      <w:ind w:left="660"/>
    </w:pPr>
  </w:style>
  <w:style w:type="paragraph" w:styleId="TOC5">
    <w:name w:val="toc 5"/>
    <w:basedOn w:val="Normal"/>
    <w:next w:val="Normal"/>
    <w:autoRedefine/>
    <w:uiPriority w:val="39"/>
    <w:unhideWhenUsed/>
    <w:rsid w:val="00AC7A9D"/>
    <w:pPr>
      <w:spacing w:after="100"/>
      <w:ind w:left="880"/>
    </w:pPr>
  </w:style>
  <w:style w:type="paragraph" w:styleId="TOC6">
    <w:name w:val="toc 6"/>
    <w:basedOn w:val="Normal"/>
    <w:next w:val="Normal"/>
    <w:autoRedefine/>
    <w:uiPriority w:val="39"/>
    <w:unhideWhenUsed/>
    <w:rsid w:val="00AC7A9D"/>
    <w:pPr>
      <w:spacing w:after="100"/>
      <w:ind w:left="1100"/>
    </w:pPr>
  </w:style>
  <w:style w:type="paragraph" w:styleId="TOC7">
    <w:name w:val="toc 7"/>
    <w:basedOn w:val="Normal"/>
    <w:next w:val="Normal"/>
    <w:autoRedefine/>
    <w:uiPriority w:val="39"/>
    <w:unhideWhenUsed/>
    <w:rsid w:val="00AC7A9D"/>
    <w:pPr>
      <w:spacing w:after="100"/>
      <w:ind w:left="1320"/>
    </w:pPr>
  </w:style>
  <w:style w:type="paragraph" w:styleId="TOC8">
    <w:name w:val="toc 8"/>
    <w:basedOn w:val="Normal"/>
    <w:next w:val="Normal"/>
    <w:autoRedefine/>
    <w:uiPriority w:val="39"/>
    <w:unhideWhenUsed/>
    <w:rsid w:val="00AC7A9D"/>
    <w:pPr>
      <w:spacing w:after="100"/>
      <w:ind w:left="1540"/>
    </w:pPr>
  </w:style>
  <w:style w:type="paragraph" w:styleId="TOC9">
    <w:name w:val="toc 9"/>
    <w:basedOn w:val="Normal"/>
    <w:next w:val="Normal"/>
    <w:autoRedefine/>
    <w:uiPriority w:val="39"/>
    <w:unhideWhenUsed/>
    <w:rsid w:val="00AC7A9D"/>
    <w:pPr>
      <w:spacing w:after="100"/>
      <w:ind w:left="1760"/>
    </w:pPr>
  </w:style>
  <w:style w:type="character" w:styleId="CommentReference">
    <w:name w:val="annotation reference"/>
    <w:basedOn w:val="DefaultParagraphFont"/>
    <w:unhideWhenUsed/>
    <w:rsid w:val="00B8573A"/>
    <w:rPr>
      <w:sz w:val="16"/>
      <w:szCs w:val="16"/>
    </w:rPr>
  </w:style>
  <w:style w:type="paragraph" w:styleId="CommentText">
    <w:name w:val="annotation text"/>
    <w:basedOn w:val="Normal"/>
    <w:link w:val="CommentTextChar"/>
    <w:unhideWhenUsed/>
    <w:rsid w:val="00B8573A"/>
    <w:pPr>
      <w:spacing w:line="240" w:lineRule="auto"/>
    </w:pPr>
    <w:rPr>
      <w:sz w:val="20"/>
      <w:szCs w:val="20"/>
    </w:rPr>
  </w:style>
  <w:style w:type="character" w:customStyle="1" w:styleId="CommentTextChar">
    <w:name w:val="Comment Text Char"/>
    <w:basedOn w:val="DefaultParagraphFont"/>
    <w:link w:val="CommentText"/>
    <w:uiPriority w:val="99"/>
    <w:rsid w:val="00B8573A"/>
    <w:rPr>
      <w:sz w:val="20"/>
      <w:szCs w:val="20"/>
    </w:rPr>
  </w:style>
  <w:style w:type="paragraph" w:styleId="CommentSubject">
    <w:name w:val="annotation subject"/>
    <w:basedOn w:val="CommentText"/>
    <w:next w:val="CommentText"/>
    <w:link w:val="CommentSubjectChar"/>
    <w:uiPriority w:val="99"/>
    <w:semiHidden/>
    <w:unhideWhenUsed/>
    <w:rsid w:val="00B8573A"/>
    <w:rPr>
      <w:b/>
      <w:bCs/>
    </w:rPr>
  </w:style>
  <w:style w:type="character" w:customStyle="1" w:styleId="CommentSubjectChar">
    <w:name w:val="Comment Subject Char"/>
    <w:basedOn w:val="CommentTextChar"/>
    <w:link w:val="CommentSubject"/>
    <w:uiPriority w:val="99"/>
    <w:semiHidden/>
    <w:rsid w:val="00B8573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126629">
      <w:bodyDiv w:val="1"/>
      <w:marLeft w:val="0"/>
      <w:marRight w:val="0"/>
      <w:marTop w:val="0"/>
      <w:marBottom w:val="0"/>
      <w:divBdr>
        <w:top w:val="none" w:sz="0" w:space="0" w:color="auto"/>
        <w:left w:val="none" w:sz="0" w:space="0" w:color="auto"/>
        <w:bottom w:val="none" w:sz="0" w:space="0" w:color="auto"/>
        <w:right w:val="none" w:sz="0" w:space="0" w:color="auto"/>
      </w:divBdr>
      <w:divsChild>
        <w:div w:id="690691384">
          <w:marLeft w:val="0"/>
          <w:marRight w:val="0"/>
          <w:marTop w:val="0"/>
          <w:marBottom w:val="0"/>
          <w:divBdr>
            <w:top w:val="none" w:sz="0" w:space="0" w:color="auto"/>
            <w:left w:val="none" w:sz="0" w:space="0" w:color="auto"/>
            <w:bottom w:val="none" w:sz="0" w:space="0" w:color="auto"/>
            <w:right w:val="none" w:sz="0" w:space="0" w:color="auto"/>
          </w:divBdr>
        </w:div>
        <w:div w:id="248739862">
          <w:marLeft w:val="0"/>
          <w:marRight w:val="0"/>
          <w:marTop w:val="0"/>
          <w:marBottom w:val="0"/>
          <w:divBdr>
            <w:top w:val="none" w:sz="0" w:space="0" w:color="auto"/>
            <w:left w:val="none" w:sz="0" w:space="0" w:color="auto"/>
            <w:bottom w:val="none" w:sz="0" w:space="0" w:color="auto"/>
            <w:right w:val="none" w:sz="0" w:space="0" w:color="auto"/>
          </w:divBdr>
        </w:div>
      </w:divsChild>
    </w:div>
    <w:div w:id="540897870">
      <w:bodyDiv w:val="1"/>
      <w:marLeft w:val="0"/>
      <w:marRight w:val="0"/>
      <w:marTop w:val="0"/>
      <w:marBottom w:val="0"/>
      <w:divBdr>
        <w:top w:val="none" w:sz="0" w:space="0" w:color="auto"/>
        <w:left w:val="none" w:sz="0" w:space="0" w:color="auto"/>
        <w:bottom w:val="none" w:sz="0" w:space="0" w:color="auto"/>
        <w:right w:val="none" w:sz="0" w:space="0" w:color="auto"/>
      </w:divBdr>
      <w:divsChild>
        <w:div w:id="263920829">
          <w:marLeft w:val="0"/>
          <w:marRight w:val="0"/>
          <w:marTop w:val="0"/>
          <w:marBottom w:val="0"/>
          <w:divBdr>
            <w:top w:val="none" w:sz="0" w:space="0" w:color="auto"/>
            <w:left w:val="none" w:sz="0" w:space="0" w:color="auto"/>
            <w:bottom w:val="none" w:sz="0" w:space="0" w:color="auto"/>
            <w:right w:val="none" w:sz="0" w:space="0" w:color="auto"/>
          </w:divBdr>
        </w:div>
        <w:div w:id="503517062">
          <w:marLeft w:val="0"/>
          <w:marRight w:val="0"/>
          <w:marTop w:val="0"/>
          <w:marBottom w:val="0"/>
          <w:divBdr>
            <w:top w:val="none" w:sz="0" w:space="0" w:color="auto"/>
            <w:left w:val="none" w:sz="0" w:space="0" w:color="auto"/>
            <w:bottom w:val="none" w:sz="0" w:space="0" w:color="auto"/>
            <w:right w:val="none" w:sz="0" w:space="0" w:color="auto"/>
          </w:divBdr>
        </w:div>
      </w:divsChild>
    </w:div>
    <w:div w:id="567813458">
      <w:bodyDiv w:val="1"/>
      <w:marLeft w:val="0"/>
      <w:marRight w:val="0"/>
      <w:marTop w:val="0"/>
      <w:marBottom w:val="0"/>
      <w:divBdr>
        <w:top w:val="none" w:sz="0" w:space="0" w:color="auto"/>
        <w:left w:val="none" w:sz="0" w:space="0" w:color="auto"/>
        <w:bottom w:val="none" w:sz="0" w:space="0" w:color="auto"/>
        <w:right w:val="none" w:sz="0" w:space="0" w:color="auto"/>
      </w:divBdr>
      <w:divsChild>
        <w:div w:id="596254779">
          <w:marLeft w:val="0"/>
          <w:marRight w:val="0"/>
          <w:marTop w:val="0"/>
          <w:marBottom w:val="0"/>
          <w:divBdr>
            <w:top w:val="none" w:sz="0" w:space="0" w:color="auto"/>
            <w:left w:val="none" w:sz="0" w:space="0" w:color="auto"/>
            <w:bottom w:val="none" w:sz="0" w:space="0" w:color="auto"/>
            <w:right w:val="none" w:sz="0" w:space="0" w:color="auto"/>
          </w:divBdr>
        </w:div>
        <w:div w:id="444083361">
          <w:marLeft w:val="0"/>
          <w:marRight w:val="0"/>
          <w:marTop w:val="0"/>
          <w:marBottom w:val="0"/>
          <w:divBdr>
            <w:top w:val="none" w:sz="0" w:space="0" w:color="auto"/>
            <w:left w:val="none" w:sz="0" w:space="0" w:color="auto"/>
            <w:bottom w:val="none" w:sz="0" w:space="0" w:color="auto"/>
            <w:right w:val="none" w:sz="0" w:space="0" w:color="auto"/>
          </w:divBdr>
        </w:div>
      </w:divsChild>
    </w:div>
    <w:div w:id="626854465">
      <w:bodyDiv w:val="1"/>
      <w:marLeft w:val="0"/>
      <w:marRight w:val="0"/>
      <w:marTop w:val="0"/>
      <w:marBottom w:val="0"/>
      <w:divBdr>
        <w:top w:val="none" w:sz="0" w:space="0" w:color="auto"/>
        <w:left w:val="none" w:sz="0" w:space="0" w:color="auto"/>
        <w:bottom w:val="none" w:sz="0" w:space="0" w:color="auto"/>
        <w:right w:val="none" w:sz="0" w:space="0" w:color="auto"/>
      </w:divBdr>
      <w:divsChild>
        <w:div w:id="897129713">
          <w:marLeft w:val="0"/>
          <w:marRight w:val="0"/>
          <w:marTop w:val="0"/>
          <w:marBottom w:val="0"/>
          <w:divBdr>
            <w:top w:val="none" w:sz="0" w:space="0" w:color="auto"/>
            <w:left w:val="none" w:sz="0" w:space="0" w:color="auto"/>
            <w:bottom w:val="none" w:sz="0" w:space="0" w:color="auto"/>
            <w:right w:val="none" w:sz="0" w:space="0" w:color="auto"/>
          </w:divBdr>
        </w:div>
        <w:div w:id="1812939130">
          <w:marLeft w:val="0"/>
          <w:marRight w:val="0"/>
          <w:marTop w:val="0"/>
          <w:marBottom w:val="0"/>
          <w:divBdr>
            <w:top w:val="none" w:sz="0" w:space="0" w:color="auto"/>
            <w:left w:val="none" w:sz="0" w:space="0" w:color="auto"/>
            <w:bottom w:val="none" w:sz="0" w:space="0" w:color="auto"/>
            <w:right w:val="none" w:sz="0" w:space="0" w:color="auto"/>
          </w:divBdr>
        </w:div>
        <w:div w:id="250311742">
          <w:marLeft w:val="0"/>
          <w:marRight w:val="0"/>
          <w:marTop w:val="0"/>
          <w:marBottom w:val="0"/>
          <w:divBdr>
            <w:top w:val="none" w:sz="0" w:space="0" w:color="auto"/>
            <w:left w:val="none" w:sz="0" w:space="0" w:color="auto"/>
            <w:bottom w:val="none" w:sz="0" w:space="0" w:color="auto"/>
            <w:right w:val="none" w:sz="0" w:space="0" w:color="auto"/>
          </w:divBdr>
        </w:div>
      </w:divsChild>
    </w:div>
    <w:div w:id="788279104">
      <w:bodyDiv w:val="1"/>
      <w:marLeft w:val="0"/>
      <w:marRight w:val="0"/>
      <w:marTop w:val="0"/>
      <w:marBottom w:val="0"/>
      <w:divBdr>
        <w:top w:val="none" w:sz="0" w:space="0" w:color="auto"/>
        <w:left w:val="none" w:sz="0" w:space="0" w:color="auto"/>
        <w:bottom w:val="none" w:sz="0" w:space="0" w:color="auto"/>
        <w:right w:val="none" w:sz="0" w:space="0" w:color="auto"/>
      </w:divBdr>
      <w:divsChild>
        <w:div w:id="1595355291">
          <w:marLeft w:val="0"/>
          <w:marRight w:val="0"/>
          <w:marTop w:val="0"/>
          <w:marBottom w:val="0"/>
          <w:divBdr>
            <w:top w:val="none" w:sz="0" w:space="0" w:color="auto"/>
            <w:left w:val="none" w:sz="0" w:space="0" w:color="auto"/>
            <w:bottom w:val="none" w:sz="0" w:space="0" w:color="auto"/>
            <w:right w:val="none" w:sz="0" w:space="0" w:color="auto"/>
          </w:divBdr>
        </w:div>
        <w:div w:id="925530412">
          <w:marLeft w:val="0"/>
          <w:marRight w:val="0"/>
          <w:marTop w:val="0"/>
          <w:marBottom w:val="0"/>
          <w:divBdr>
            <w:top w:val="none" w:sz="0" w:space="0" w:color="auto"/>
            <w:left w:val="none" w:sz="0" w:space="0" w:color="auto"/>
            <w:bottom w:val="none" w:sz="0" w:space="0" w:color="auto"/>
            <w:right w:val="none" w:sz="0" w:space="0" w:color="auto"/>
          </w:divBdr>
        </w:div>
      </w:divsChild>
    </w:div>
    <w:div w:id="854467451">
      <w:bodyDiv w:val="1"/>
      <w:marLeft w:val="0"/>
      <w:marRight w:val="0"/>
      <w:marTop w:val="0"/>
      <w:marBottom w:val="0"/>
      <w:divBdr>
        <w:top w:val="none" w:sz="0" w:space="0" w:color="auto"/>
        <w:left w:val="none" w:sz="0" w:space="0" w:color="auto"/>
        <w:bottom w:val="none" w:sz="0" w:space="0" w:color="auto"/>
        <w:right w:val="none" w:sz="0" w:space="0" w:color="auto"/>
      </w:divBdr>
      <w:divsChild>
        <w:div w:id="2056139">
          <w:marLeft w:val="0"/>
          <w:marRight w:val="0"/>
          <w:marTop w:val="0"/>
          <w:marBottom w:val="0"/>
          <w:divBdr>
            <w:top w:val="none" w:sz="0" w:space="0" w:color="auto"/>
            <w:left w:val="none" w:sz="0" w:space="0" w:color="auto"/>
            <w:bottom w:val="none" w:sz="0" w:space="0" w:color="auto"/>
            <w:right w:val="none" w:sz="0" w:space="0" w:color="auto"/>
          </w:divBdr>
        </w:div>
        <w:div w:id="522595833">
          <w:marLeft w:val="0"/>
          <w:marRight w:val="0"/>
          <w:marTop w:val="0"/>
          <w:marBottom w:val="0"/>
          <w:divBdr>
            <w:top w:val="none" w:sz="0" w:space="0" w:color="auto"/>
            <w:left w:val="none" w:sz="0" w:space="0" w:color="auto"/>
            <w:bottom w:val="none" w:sz="0" w:space="0" w:color="auto"/>
            <w:right w:val="none" w:sz="0" w:space="0" w:color="auto"/>
          </w:divBdr>
        </w:div>
      </w:divsChild>
    </w:div>
    <w:div w:id="1123842272">
      <w:bodyDiv w:val="1"/>
      <w:marLeft w:val="0"/>
      <w:marRight w:val="0"/>
      <w:marTop w:val="0"/>
      <w:marBottom w:val="0"/>
      <w:divBdr>
        <w:top w:val="none" w:sz="0" w:space="0" w:color="auto"/>
        <w:left w:val="none" w:sz="0" w:space="0" w:color="auto"/>
        <w:bottom w:val="none" w:sz="0" w:space="0" w:color="auto"/>
        <w:right w:val="none" w:sz="0" w:space="0" w:color="auto"/>
      </w:divBdr>
      <w:divsChild>
        <w:div w:id="703529738">
          <w:marLeft w:val="0"/>
          <w:marRight w:val="0"/>
          <w:marTop w:val="0"/>
          <w:marBottom w:val="0"/>
          <w:divBdr>
            <w:top w:val="none" w:sz="0" w:space="0" w:color="auto"/>
            <w:left w:val="none" w:sz="0" w:space="0" w:color="auto"/>
            <w:bottom w:val="none" w:sz="0" w:space="0" w:color="auto"/>
            <w:right w:val="none" w:sz="0" w:space="0" w:color="auto"/>
          </w:divBdr>
        </w:div>
        <w:div w:id="837814831">
          <w:marLeft w:val="0"/>
          <w:marRight w:val="0"/>
          <w:marTop w:val="0"/>
          <w:marBottom w:val="0"/>
          <w:divBdr>
            <w:top w:val="none" w:sz="0" w:space="0" w:color="auto"/>
            <w:left w:val="none" w:sz="0" w:space="0" w:color="auto"/>
            <w:bottom w:val="none" w:sz="0" w:space="0" w:color="auto"/>
            <w:right w:val="none" w:sz="0" w:space="0" w:color="auto"/>
          </w:divBdr>
        </w:div>
      </w:divsChild>
    </w:div>
    <w:div w:id="1184632969">
      <w:bodyDiv w:val="1"/>
      <w:marLeft w:val="0"/>
      <w:marRight w:val="0"/>
      <w:marTop w:val="0"/>
      <w:marBottom w:val="0"/>
      <w:divBdr>
        <w:top w:val="none" w:sz="0" w:space="0" w:color="auto"/>
        <w:left w:val="none" w:sz="0" w:space="0" w:color="auto"/>
        <w:bottom w:val="none" w:sz="0" w:space="0" w:color="auto"/>
        <w:right w:val="none" w:sz="0" w:space="0" w:color="auto"/>
      </w:divBdr>
      <w:divsChild>
        <w:div w:id="556354913">
          <w:marLeft w:val="0"/>
          <w:marRight w:val="0"/>
          <w:marTop w:val="0"/>
          <w:marBottom w:val="0"/>
          <w:divBdr>
            <w:top w:val="none" w:sz="0" w:space="0" w:color="auto"/>
            <w:left w:val="none" w:sz="0" w:space="0" w:color="auto"/>
            <w:bottom w:val="none" w:sz="0" w:space="0" w:color="auto"/>
            <w:right w:val="none" w:sz="0" w:space="0" w:color="auto"/>
          </w:divBdr>
        </w:div>
        <w:div w:id="442959184">
          <w:marLeft w:val="0"/>
          <w:marRight w:val="0"/>
          <w:marTop w:val="0"/>
          <w:marBottom w:val="0"/>
          <w:divBdr>
            <w:top w:val="none" w:sz="0" w:space="0" w:color="auto"/>
            <w:left w:val="none" w:sz="0" w:space="0" w:color="auto"/>
            <w:bottom w:val="none" w:sz="0" w:space="0" w:color="auto"/>
            <w:right w:val="none" w:sz="0" w:space="0" w:color="auto"/>
          </w:divBdr>
        </w:div>
      </w:divsChild>
    </w:div>
    <w:div w:id="1256549646">
      <w:bodyDiv w:val="1"/>
      <w:marLeft w:val="0"/>
      <w:marRight w:val="0"/>
      <w:marTop w:val="0"/>
      <w:marBottom w:val="0"/>
      <w:divBdr>
        <w:top w:val="none" w:sz="0" w:space="0" w:color="auto"/>
        <w:left w:val="none" w:sz="0" w:space="0" w:color="auto"/>
        <w:bottom w:val="none" w:sz="0" w:space="0" w:color="auto"/>
        <w:right w:val="none" w:sz="0" w:space="0" w:color="auto"/>
      </w:divBdr>
      <w:divsChild>
        <w:div w:id="1254699798">
          <w:marLeft w:val="0"/>
          <w:marRight w:val="0"/>
          <w:marTop w:val="0"/>
          <w:marBottom w:val="0"/>
          <w:divBdr>
            <w:top w:val="none" w:sz="0" w:space="0" w:color="auto"/>
            <w:left w:val="none" w:sz="0" w:space="0" w:color="auto"/>
            <w:bottom w:val="none" w:sz="0" w:space="0" w:color="auto"/>
            <w:right w:val="none" w:sz="0" w:space="0" w:color="auto"/>
          </w:divBdr>
        </w:div>
        <w:div w:id="1636177760">
          <w:marLeft w:val="0"/>
          <w:marRight w:val="0"/>
          <w:marTop w:val="0"/>
          <w:marBottom w:val="0"/>
          <w:divBdr>
            <w:top w:val="none" w:sz="0" w:space="0" w:color="auto"/>
            <w:left w:val="none" w:sz="0" w:space="0" w:color="auto"/>
            <w:bottom w:val="none" w:sz="0" w:space="0" w:color="auto"/>
            <w:right w:val="none" w:sz="0" w:space="0" w:color="auto"/>
          </w:divBdr>
        </w:div>
      </w:divsChild>
    </w:div>
    <w:div w:id="1268466766">
      <w:bodyDiv w:val="1"/>
      <w:marLeft w:val="0"/>
      <w:marRight w:val="0"/>
      <w:marTop w:val="0"/>
      <w:marBottom w:val="0"/>
      <w:divBdr>
        <w:top w:val="none" w:sz="0" w:space="0" w:color="auto"/>
        <w:left w:val="none" w:sz="0" w:space="0" w:color="auto"/>
        <w:bottom w:val="none" w:sz="0" w:space="0" w:color="auto"/>
        <w:right w:val="none" w:sz="0" w:space="0" w:color="auto"/>
      </w:divBdr>
      <w:divsChild>
        <w:div w:id="459036369">
          <w:marLeft w:val="0"/>
          <w:marRight w:val="0"/>
          <w:marTop w:val="0"/>
          <w:marBottom w:val="0"/>
          <w:divBdr>
            <w:top w:val="none" w:sz="0" w:space="0" w:color="auto"/>
            <w:left w:val="none" w:sz="0" w:space="0" w:color="auto"/>
            <w:bottom w:val="none" w:sz="0" w:space="0" w:color="auto"/>
            <w:right w:val="none" w:sz="0" w:space="0" w:color="auto"/>
          </w:divBdr>
        </w:div>
        <w:div w:id="969625491">
          <w:marLeft w:val="0"/>
          <w:marRight w:val="0"/>
          <w:marTop w:val="0"/>
          <w:marBottom w:val="0"/>
          <w:divBdr>
            <w:top w:val="none" w:sz="0" w:space="0" w:color="auto"/>
            <w:left w:val="none" w:sz="0" w:space="0" w:color="auto"/>
            <w:bottom w:val="none" w:sz="0" w:space="0" w:color="auto"/>
            <w:right w:val="none" w:sz="0" w:space="0" w:color="auto"/>
          </w:divBdr>
        </w:div>
        <w:div w:id="932936808">
          <w:marLeft w:val="0"/>
          <w:marRight w:val="0"/>
          <w:marTop w:val="0"/>
          <w:marBottom w:val="0"/>
          <w:divBdr>
            <w:top w:val="none" w:sz="0" w:space="0" w:color="auto"/>
            <w:left w:val="none" w:sz="0" w:space="0" w:color="auto"/>
            <w:bottom w:val="none" w:sz="0" w:space="0" w:color="auto"/>
            <w:right w:val="none" w:sz="0" w:space="0" w:color="auto"/>
          </w:divBdr>
          <w:divsChild>
            <w:div w:id="17700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5713">
      <w:bodyDiv w:val="1"/>
      <w:marLeft w:val="0"/>
      <w:marRight w:val="0"/>
      <w:marTop w:val="0"/>
      <w:marBottom w:val="0"/>
      <w:divBdr>
        <w:top w:val="none" w:sz="0" w:space="0" w:color="auto"/>
        <w:left w:val="none" w:sz="0" w:space="0" w:color="auto"/>
        <w:bottom w:val="none" w:sz="0" w:space="0" w:color="auto"/>
        <w:right w:val="none" w:sz="0" w:space="0" w:color="auto"/>
      </w:divBdr>
      <w:divsChild>
        <w:div w:id="1951933654">
          <w:marLeft w:val="0"/>
          <w:marRight w:val="0"/>
          <w:marTop w:val="0"/>
          <w:marBottom w:val="0"/>
          <w:divBdr>
            <w:top w:val="none" w:sz="0" w:space="0" w:color="auto"/>
            <w:left w:val="none" w:sz="0" w:space="0" w:color="auto"/>
            <w:bottom w:val="none" w:sz="0" w:space="0" w:color="auto"/>
            <w:right w:val="none" w:sz="0" w:space="0" w:color="auto"/>
          </w:divBdr>
        </w:div>
        <w:div w:id="990259265">
          <w:marLeft w:val="0"/>
          <w:marRight w:val="0"/>
          <w:marTop w:val="0"/>
          <w:marBottom w:val="0"/>
          <w:divBdr>
            <w:top w:val="none" w:sz="0" w:space="0" w:color="auto"/>
            <w:left w:val="none" w:sz="0" w:space="0" w:color="auto"/>
            <w:bottom w:val="none" w:sz="0" w:space="0" w:color="auto"/>
            <w:right w:val="none" w:sz="0" w:space="0" w:color="auto"/>
          </w:divBdr>
        </w:div>
        <w:div w:id="1549226535">
          <w:marLeft w:val="0"/>
          <w:marRight w:val="0"/>
          <w:marTop w:val="0"/>
          <w:marBottom w:val="0"/>
          <w:divBdr>
            <w:top w:val="none" w:sz="0" w:space="0" w:color="auto"/>
            <w:left w:val="none" w:sz="0" w:space="0" w:color="auto"/>
            <w:bottom w:val="none" w:sz="0" w:space="0" w:color="auto"/>
            <w:right w:val="none" w:sz="0" w:space="0" w:color="auto"/>
          </w:divBdr>
        </w:div>
      </w:divsChild>
    </w:div>
    <w:div w:id="1685084547">
      <w:bodyDiv w:val="1"/>
      <w:marLeft w:val="0"/>
      <w:marRight w:val="0"/>
      <w:marTop w:val="0"/>
      <w:marBottom w:val="0"/>
      <w:divBdr>
        <w:top w:val="none" w:sz="0" w:space="0" w:color="auto"/>
        <w:left w:val="none" w:sz="0" w:space="0" w:color="auto"/>
        <w:bottom w:val="none" w:sz="0" w:space="0" w:color="auto"/>
        <w:right w:val="none" w:sz="0" w:space="0" w:color="auto"/>
      </w:divBdr>
      <w:divsChild>
        <w:div w:id="1545363886">
          <w:marLeft w:val="0"/>
          <w:marRight w:val="0"/>
          <w:marTop w:val="0"/>
          <w:marBottom w:val="0"/>
          <w:divBdr>
            <w:top w:val="none" w:sz="0" w:space="0" w:color="auto"/>
            <w:left w:val="none" w:sz="0" w:space="0" w:color="auto"/>
            <w:bottom w:val="none" w:sz="0" w:space="0" w:color="auto"/>
            <w:right w:val="none" w:sz="0" w:space="0" w:color="auto"/>
          </w:divBdr>
        </w:div>
        <w:div w:id="1791581610">
          <w:marLeft w:val="0"/>
          <w:marRight w:val="0"/>
          <w:marTop w:val="0"/>
          <w:marBottom w:val="0"/>
          <w:divBdr>
            <w:top w:val="none" w:sz="0" w:space="0" w:color="auto"/>
            <w:left w:val="none" w:sz="0" w:space="0" w:color="auto"/>
            <w:bottom w:val="none" w:sz="0" w:space="0" w:color="auto"/>
            <w:right w:val="none" w:sz="0" w:space="0" w:color="auto"/>
          </w:divBdr>
        </w:div>
      </w:divsChild>
    </w:div>
    <w:div w:id="1868593978">
      <w:bodyDiv w:val="1"/>
      <w:marLeft w:val="0"/>
      <w:marRight w:val="0"/>
      <w:marTop w:val="0"/>
      <w:marBottom w:val="0"/>
      <w:divBdr>
        <w:top w:val="none" w:sz="0" w:space="0" w:color="auto"/>
        <w:left w:val="none" w:sz="0" w:space="0" w:color="auto"/>
        <w:bottom w:val="none" w:sz="0" w:space="0" w:color="auto"/>
        <w:right w:val="none" w:sz="0" w:space="0" w:color="auto"/>
      </w:divBdr>
      <w:divsChild>
        <w:div w:id="1516114560">
          <w:marLeft w:val="0"/>
          <w:marRight w:val="0"/>
          <w:marTop w:val="0"/>
          <w:marBottom w:val="0"/>
          <w:divBdr>
            <w:top w:val="none" w:sz="0" w:space="0" w:color="auto"/>
            <w:left w:val="none" w:sz="0" w:space="0" w:color="auto"/>
            <w:bottom w:val="none" w:sz="0" w:space="0" w:color="auto"/>
            <w:right w:val="none" w:sz="0" w:space="0" w:color="auto"/>
          </w:divBdr>
        </w:div>
        <w:div w:id="948853812">
          <w:marLeft w:val="0"/>
          <w:marRight w:val="0"/>
          <w:marTop w:val="0"/>
          <w:marBottom w:val="0"/>
          <w:divBdr>
            <w:top w:val="none" w:sz="0" w:space="0" w:color="auto"/>
            <w:left w:val="none" w:sz="0" w:space="0" w:color="auto"/>
            <w:bottom w:val="none" w:sz="0" w:space="0" w:color="auto"/>
            <w:right w:val="none" w:sz="0" w:space="0" w:color="auto"/>
          </w:divBdr>
        </w:div>
      </w:divsChild>
    </w:div>
    <w:div w:id="2036495510">
      <w:bodyDiv w:val="1"/>
      <w:marLeft w:val="0"/>
      <w:marRight w:val="0"/>
      <w:marTop w:val="0"/>
      <w:marBottom w:val="0"/>
      <w:divBdr>
        <w:top w:val="none" w:sz="0" w:space="0" w:color="auto"/>
        <w:left w:val="none" w:sz="0" w:space="0" w:color="auto"/>
        <w:bottom w:val="none" w:sz="0" w:space="0" w:color="auto"/>
        <w:right w:val="none" w:sz="0" w:space="0" w:color="auto"/>
      </w:divBdr>
      <w:divsChild>
        <w:div w:id="1416706660">
          <w:marLeft w:val="0"/>
          <w:marRight w:val="0"/>
          <w:marTop w:val="0"/>
          <w:marBottom w:val="0"/>
          <w:divBdr>
            <w:top w:val="none" w:sz="0" w:space="0" w:color="auto"/>
            <w:left w:val="none" w:sz="0" w:space="0" w:color="auto"/>
            <w:bottom w:val="none" w:sz="0" w:space="0" w:color="auto"/>
            <w:right w:val="none" w:sz="0" w:space="0" w:color="auto"/>
          </w:divBdr>
        </w:div>
        <w:div w:id="499390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323DF-D103-451C-9C94-D09284CA1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25</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masum</dc:creator>
  <cp:lastModifiedBy>Mazharul Islam</cp:lastModifiedBy>
  <cp:revision>436</cp:revision>
  <cp:lastPrinted>2014-11-03T03:26:00Z</cp:lastPrinted>
  <dcterms:created xsi:type="dcterms:W3CDTF">2013-10-02T09:21:00Z</dcterms:created>
  <dcterms:modified xsi:type="dcterms:W3CDTF">2014-11-28T09:58:00Z</dcterms:modified>
</cp:coreProperties>
</file>